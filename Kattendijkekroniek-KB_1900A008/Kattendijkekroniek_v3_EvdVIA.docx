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57" w:rsidRDefault="00312DC0">
      <w:pPr>
        <w:rPr>
          <w:b/>
        </w:rPr>
      </w:pPr>
      <w:bookmarkStart w:id="0" w:name="_GoBack"/>
      <w:bookmarkEnd w:id="0"/>
      <w:r w:rsidRPr="00B73757">
        <w:rPr>
          <w:b/>
          <w:sz w:val="32"/>
          <w:szCs w:val="32"/>
        </w:rPr>
        <w:t>Katten</w:t>
      </w:r>
      <w:r w:rsidR="009F0473">
        <w:rPr>
          <w:b/>
          <w:sz w:val="32"/>
          <w:szCs w:val="32"/>
        </w:rPr>
        <w:t>dijkekro</w:t>
      </w:r>
      <w:r w:rsidRPr="00B73757">
        <w:rPr>
          <w:b/>
          <w:sz w:val="32"/>
          <w:szCs w:val="32"/>
        </w:rPr>
        <w:t>niek</w:t>
      </w:r>
      <w:r>
        <w:rPr>
          <w:b/>
        </w:rPr>
        <w:t xml:space="preserve">, </w:t>
      </w:r>
      <w:r w:rsidR="00BA314D">
        <w:rPr>
          <w:b/>
        </w:rPr>
        <w:t>ca. 1491</w:t>
      </w:r>
    </w:p>
    <w:p w:rsidR="009F0473" w:rsidRDefault="00B73757" w:rsidP="00B21B9E">
      <w:pPr>
        <w:rPr>
          <w:i/>
          <w:sz w:val="24"/>
          <w:szCs w:val="24"/>
        </w:rPr>
      </w:pPr>
      <w:r>
        <w:rPr>
          <w:i/>
          <w:sz w:val="24"/>
          <w:szCs w:val="24"/>
        </w:rPr>
        <w:t>Dit</w:t>
      </w:r>
      <w:r w:rsidR="00050445">
        <w:rPr>
          <w:i/>
          <w:sz w:val="24"/>
          <w:szCs w:val="24"/>
        </w:rPr>
        <w:t xml:space="preserve"> laatmiddeleeuws</w:t>
      </w:r>
      <w:r>
        <w:rPr>
          <w:i/>
          <w:sz w:val="24"/>
          <w:szCs w:val="24"/>
        </w:rPr>
        <w:t>e</w:t>
      </w:r>
      <w:r w:rsidR="00050445">
        <w:rPr>
          <w:i/>
          <w:sz w:val="24"/>
          <w:szCs w:val="24"/>
        </w:rPr>
        <w:t xml:space="preserve"> handschrift vol wapenschilden en banieren </w:t>
      </w:r>
      <w:r w:rsidR="00195203">
        <w:rPr>
          <w:i/>
          <w:sz w:val="24"/>
          <w:szCs w:val="24"/>
        </w:rPr>
        <w:t>voert</w:t>
      </w:r>
      <w:r w:rsidR="007F6BB8">
        <w:rPr>
          <w:i/>
          <w:sz w:val="24"/>
          <w:szCs w:val="24"/>
        </w:rPr>
        <w:t xml:space="preserve"> </w:t>
      </w:r>
      <w:r w:rsidR="00050445">
        <w:rPr>
          <w:i/>
          <w:sz w:val="24"/>
          <w:szCs w:val="24"/>
        </w:rPr>
        <w:t xml:space="preserve">de geschiedenis van </w:t>
      </w:r>
      <w:r w:rsidR="007F6BB8">
        <w:rPr>
          <w:i/>
          <w:sz w:val="24"/>
          <w:szCs w:val="24"/>
        </w:rPr>
        <w:t xml:space="preserve">de </w:t>
      </w:r>
      <w:r w:rsidR="00050445">
        <w:rPr>
          <w:i/>
          <w:sz w:val="24"/>
          <w:szCs w:val="24"/>
        </w:rPr>
        <w:t>Holland</w:t>
      </w:r>
      <w:r w:rsidR="007F6BB8">
        <w:rPr>
          <w:i/>
          <w:sz w:val="24"/>
          <w:szCs w:val="24"/>
        </w:rPr>
        <w:t>se graven</w:t>
      </w:r>
      <w:r w:rsidR="00050445">
        <w:rPr>
          <w:i/>
          <w:sz w:val="24"/>
          <w:szCs w:val="24"/>
        </w:rPr>
        <w:t xml:space="preserve"> terug </w:t>
      </w:r>
      <w:r w:rsidR="00195203">
        <w:rPr>
          <w:i/>
          <w:sz w:val="24"/>
          <w:szCs w:val="24"/>
        </w:rPr>
        <w:t>naar</w:t>
      </w:r>
      <w:r w:rsidR="00050445">
        <w:rPr>
          <w:i/>
          <w:sz w:val="24"/>
          <w:szCs w:val="24"/>
        </w:rPr>
        <w:t xml:space="preserve"> niemand minder dan de Trojaanse held Hector.</w:t>
      </w:r>
      <w:r w:rsidR="007F6BB8">
        <w:rPr>
          <w:i/>
          <w:sz w:val="24"/>
          <w:szCs w:val="24"/>
        </w:rPr>
        <w:t xml:space="preserve"> </w:t>
      </w:r>
      <w:r>
        <w:rPr>
          <w:i/>
          <w:sz w:val="24"/>
          <w:szCs w:val="24"/>
        </w:rPr>
        <w:t>Ook opmerkelijk: veel illustraties zijn geknipt uit gedrukte boeken.</w:t>
      </w:r>
      <w:r w:rsidR="00441C6F">
        <w:rPr>
          <w:i/>
          <w:sz w:val="24"/>
          <w:szCs w:val="24"/>
        </w:rPr>
        <w:t xml:space="preserve"> </w:t>
      </w:r>
      <w:r w:rsidR="009F0473">
        <w:rPr>
          <w:i/>
          <w:sz w:val="24"/>
          <w:szCs w:val="24"/>
        </w:rPr>
        <w:t>H</w:t>
      </w:r>
      <w:r w:rsidR="00441C6F">
        <w:rPr>
          <w:i/>
          <w:sz w:val="24"/>
          <w:szCs w:val="24"/>
        </w:rPr>
        <w:t xml:space="preserve">et handschrift </w:t>
      </w:r>
      <w:r w:rsidR="009F0473">
        <w:rPr>
          <w:i/>
          <w:sz w:val="24"/>
          <w:szCs w:val="24"/>
        </w:rPr>
        <w:t xml:space="preserve">is sinds 1614 </w:t>
      </w:r>
      <w:r w:rsidR="00441C6F">
        <w:rPr>
          <w:i/>
          <w:sz w:val="24"/>
          <w:szCs w:val="24"/>
        </w:rPr>
        <w:t>in bezit</w:t>
      </w:r>
      <w:r w:rsidR="00320B16">
        <w:rPr>
          <w:i/>
          <w:sz w:val="24"/>
          <w:szCs w:val="24"/>
        </w:rPr>
        <w:t xml:space="preserve"> van de Zeeuwse familie Kattendijke</w:t>
      </w:r>
      <w:r w:rsidR="009F0473">
        <w:rPr>
          <w:i/>
          <w:sz w:val="24"/>
          <w:szCs w:val="24"/>
        </w:rPr>
        <w:t xml:space="preserve">. </w:t>
      </w:r>
      <w:r w:rsidR="00B21B9E">
        <w:rPr>
          <w:i/>
          <w:sz w:val="24"/>
          <w:szCs w:val="24"/>
        </w:rPr>
        <w:t>Door een bruikleen aan de KB kunnen we het nu</w:t>
      </w:r>
      <w:r w:rsidR="009F0473">
        <w:rPr>
          <w:i/>
          <w:sz w:val="24"/>
          <w:szCs w:val="24"/>
        </w:rPr>
        <w:t xml:space="preserve"> integraal op de website tonen.</w:t>
      </w:r>
    </w:p>
    <w:p w:rsidR="009F0473" w:rsidDel="00B21B9E" w:rsidRDefault="009F0473" w:rsidP="00092239">
      <w:pPr>
        <w:rPr>
          <w:del w:id="1" w:author="Inge Angevaare" w:date="2017-08-30T10:29:00Z"/>
          <w:i/>
          <w:sz w:val="24"/>
          <w:szCs w:val="24"/>
        </w:rPr>
      </w:pPr>
    </w:p>
    <w:p w:rsidR="00BA314D" w:rsidRDefault="009F0473">
      <w:pPr>
        <w:rPr>
          <w:sz w:val="24"/>
          <w:szCs w:val="24"/>
        </w:rPr>
      </w:pPr>
      <w:r w:rsidDel="009F0473">
        <w:rPr>
          <w:i/>
          <w:sz w:val="24"/>
          <w:szCs w:val="24"/>
        </w:rPr>
        <w:t xml:space="preserve"> </w:t>
      </w:r>
      <w:r w:rsidR="00BA314D">
        <w:rPr>
          <w:sz w:val="24"/>
          <w:szCs w:val="24"/>
        </w:rPr>
        <w:t>(Ga naar het digitale topstuk</w:t>
      </w:r>
      <w:r w:rsidR="00B73757">
        <w:rPr>
          <w:sz w:val="24"/>
          <w:szCs w:val="24"/>
        </w:rPr>
        <w:t xml:space="preserve"> ….</w:t>
      </w:r>
      <w:r w:rsidR="003A0B4D">
        <w:rPr>
          <w:sz w:val="24"/>
          <w:szCs w:val="24"/>
        </w:rPr>
        <w:t xml:space="preserve"> </w:t>
      </w:r>
      <w:r w:rsidR="003A0B4D" w:rsidRPr="003A0B4D">
        <w:rPr>
          <w:sz w:val="24"/>
          <w:szCs w:val="24"/>
          <w:highlight w:val="yellow"/>
        </w:rPr>
        <w:t>met plaatje</w:t>
      </w:r>
      <w:r w:rsidR="00BA314D" w:rsidRPr="003A0B4D">
        <w:rPr>
          <w:sz w:val="24"/>
          <w:szCs w:val="24"/>
          <w:highlight w:val="yellow"/>
        </w:rPr>
        <w:t>)</w:t>
      </w:r>
      <w:r w:rsidR="003A0B4D">
        <w:rPr>
          <w:sz w:val="24"/>
          <w:szCs w:val="24"/>
        </w:rPr>
        <w:t>,</w:t>
      </w:r>
    </w:p>
    <w:p w:rsidR="00C0059A" w:rsidRPr="00C0059A" w:rsidRDefault="008C09F9" w:rsidP="002A14F3">
      <w:pPr>
        <w:rPr>
          <w:b/>
          <w:sz w:val="24"/>
          <w:szCs w:val="24"/>
        </w:rPr>
      </w:pPr>
      <w:r>
        <w:rPr>
          <w:b/>
          <w:sz w:val="24"/>
          <w:szCs w:val="24"/>
        </w:rPr>
        <w:t>A</w:t>
      </w:r>
      <w:r w:rsidR="00C0059A" w:rsidRPr="00C0059A">
        <w:rPr>
          <w:b/>
          <w:sz w:val="24"/>
          <w:szCs w:val="24"/>
        </w:rPr>
        <w:t>uteur onbekend</w:t>
      </w:r>
    </w:p>
    <w:p w:rsidR="00881B9C" w:rsidRDefault="00C0059A" w:rsidP="002A14F3">
      <w:pPr>
        <w:rPr>
          <w:sz w:val="24"/>
          <w:szCs w:val="24"/>
        </w:rPr>
      </w:pPr>
      <w:r>
        <w:rPr>
          <w:sz w:val="24"/>
          <w:szCs w:val="24"/>
        </w:rPr>
        <w:t>Maar liefst 1.122 bladzijden dik is deze ‘</w:t>
      </w:r>
      <w:r w:rsidRPr="00DA3623">
        <w:rPr>
          <w:i/>
          <w:sz w:val="24"/>
          <w:szCs w:val="24"/>
        </w:rPr>
        <w:t xml:space="preserve">Historie of die </w:t>
      </w:r>
      <w:proofErr w:type="spellStart"/>
      <w:r w:rsidRPr="00DA3623">
        <w:rPr>
          <w:i/>
          <w:sz w:val="24"/>
          <w:szCs w:val="24"/>
        </w:rPr>
        <w:t>cronicke</w:t>
      </w:r>
      <w:proofErr w:type="spellEnd"/>
      <w:r w:rsidRPr="00DA3623">
        <w:rPr>
          <w:i/>
          <w:sz w:val="24"/>
          <w:szCs w:val="24"/>
        </w:rPr>
        <w:t xml:space="preserve"> van </w:t>
      </w:r>
      <w:proofErr w:type="spellStart"/>
      <w:r w:rsidRPr="00DA3623">
        <w:rPr>
          <w:i/>
          <w:sz w:val="24"/>
          <w:szCs w:val="24"/>
        </w:rPr>
        <w:t>Hollant</w:t>
      </w:r>
      <w:proofErr w:type="spellEnd"/>
      <w:r w:rsidRPr="00DA3623">
        <w:rPr>
          <w:i/>
          <w:sz w:val="24"/>
          <w:szCs w:val="24"/>
        </w:rPr>
        <w:t xml:space="preserve">, van </w:t>
      </w:r>
      <w:proofErr w:type="spellStart"/>
      <w:r w:rsidRPr="00DA3623">
        <w:rPr>
          <w:i/>
          <w:sz w:val="24"/>
          <w:szCs w:val="24"/>
        </w:rPr>
        <w:t>Zeelant</w:t>
      </w:r>
      <w:proofErr w:type="spellEnd"/>
      <w:r w:rsidRPr="00DA3623">
        <w:rPr>
          <w:i/>
          <w:sz w:val="24"/>
          <w:szCs w:val="24"/>
        </w:rPr>
        <w:t xml:space="preserve"> ende van </w:t>
      </w:r>
      <w:proofErr w:type="spellStart"/>
      <w:r w:rsidRPr="00DA3623">
        <w:rPr>
          <w:i/>
          <w:sz w:val="24"/>
          <w:szCs w:val="24"/>
        </w:rPr>
        <w:t>Vrieslant</w:t>
      </w:r>
      <w:proofErr w:type="spellEnd"/>
      <w:r w:rsidRPr="00DA3623">
        <w:rPr>
          <w:i/>
          <w:sz w:val="24"/>
          <w:szCs w:val="24"/>
        </w:rPr>
        <w:t xml:space="preserve"> ende van den </w:t>
      </w:r>
      <w:proofErr w:type="spellStart"/>
      <w:r w:rsidRPr="00DA3623">
        <w:rPr>
          <w:i/>
          <w:sz w:val="24"/>
          <w:szCs w:val="24"/>
        </w:rPr>
        <w:t>Stichte</w:t>
      </w:r>
      <w:proofErr w:type="spellEnd"/>
      <w:r w:rsidRPr="00DA3623">
        <w:rPr>
          <w:i/>
          <w:sz w:val="24"/>
          <w:szCs w:val="24"/>
        </w:rPr>
        <w:t xml:space="preserve"> </w:t>
      </w:r>
      <w:r w:rsidR="007C3FFC" w:rsidRPr="00DA3623">
        <w:rPr>
          <w:i/>
          <w:sz w:val="24"/>
          <w:szCs w:val="24"/>
        </w:rPr>
        <w:t xml:space="preserve">van </w:t>
      </w:r>
      <w:proofErr w:type="spellStart"/>
      <w:r w:rsidRPr="00DA3623">
        <w:rPr>
          <w:i/>
          <w:sz w:val="24"/>
          <w:szCs w:val="24"/>
        </w:rPr>
        <w:t>U</w:t>
      </w:r>
      <w:r w:rsidR="007C3FFC" w:rsidRPr="00DA3623">
        <w:rPr>
          <w:i/>
          <w:sz w:val="24"/>
          <w:szCs w:val="24"/>
        </w:rPr>
        <w:t>u</w:t>
      </w:r>
      <w:r w:rsidRPr="00DA3623">
        <w:rPr>
          <w:i/>
          <w:sz w:val="24"/>
          <w:szCs w:val="24"/>
        </w:rPr>
        <w:t>trecht</w:t>
      </w:r>
      <w:proofErr w:type="spellEnd"/>
      <w:r w:rsidR="007C3FFC" w:rsidRPr="00DA3623">
        <w:rPr>
          <w:i/>
          <w:sz w:val="24"/>
          <w:szCs w:val="24"/>
        </w:rPr>
        <w:t xml:space="preserve"> ende van veel landen die men hierna nomen </w:t>
      </w:r>
      <w:proofErr w:type="spellStart"/>
      <w:r w:rsidR="007C3FFC" w:rsidRPr="00DA3623">
        <w:rPr>
          <w:i/>
          <w:sz w:val="24"/>
          <w:szCs w:val="24"/>
        </w:rPr>
        <w:t>sal</w:t>
      </w:r>
      <w:proofErr w:type="spellEnd"/>
      <w:r>
        <w:rPr>
          <w:sz w:val="24"/>
          <w:szCs w:val="24"/>
        </w:rPr>
        <w:t xml:space="preserve">’. </w:t>
      </w:r>
      <w:r w:rsidR="002A14F3">
        <w:rPr>
          <w:sz w:val="24"/>
          <w:szCs w:val="24"/>
        </w:rPr>
        <w:t xml:space="preserve">De anonieme samensteller van dit handschrift heeft er duidelijk de tijd voor uitgetrokken om </w:t>
      </w:r>
      <w:r w:rsidR="00881B9C">
        <w:rPr>
          <w:sz w:val="24"/>
          <w:szCs w:val="24"/>
        </w:rPr>
        <w:t>de belangrijkste</w:t>
      </w:r>
      <w:r w:rsidR="002A14F3">
        <w:rPr>
          <w:sz w:val="24"/>
          <w:szCs w:val="24"/>
        </w:rPr>
        <w:t xml:space="preserve"> hem (of haar) bekende bronnen over de geschiedenis van vooral Holland en Utrecht bij elkaar te zoeken en de feiten uit al die bronnen bij elkaar te brengen </w:t>
      </w:r>
      <w:r w:rsidR="00DA3623">
        <w:rPr>
          <w:sz w:val="24"/>
          <w:szCs w:val="24"/>
        </w:rPr>
        <w:t xml:space="preserve">in </w:t>
      </w:r>
      <w:r w:rsidR="002A14F3">
        <w:rPr>
          <w:sz w:val="24"/>
          <w:szCs w:val="24"/>
        </w:rPr>
        <w:t xml:space="preserve">één handschrift. </w:t>
      </w:r>
      <w:r w:rsidR="000806A4">
        <w:rPr>
          <w:sz w:val="24"/>
          <w:szCs w:val="24"/>
        </w:rPr>
        <w:t>Hij voegt er weinig eigen tekst aan toe en d</w:t>
      </w:r>
      <w:r>
        <w:rPr>
          <w:sz w:val="24"/>
          <w:szCs w:val="24"/>
        </w:rPr>
        <w:t>aarom spreken we liever van een ‘samensteller’ dan van een auteur.</w:t>
      </w:r>
    </w:p>
    <w:p w:rsidR="009734F4" w:rsidRDefault="009734F4" w:rsidP="002A14F3">
      <w:pPr>
        <w:rPr>
          <w:sz w:val="24"/>
          <w:szCs w:val="24"/>
        </w:rPr>
      </w:pPr>
      <w:r w:rsidRPr="00BE2F26">
        <w:rPr>
          <w:rFonts w:cstheme="minorHAnsi"/>
          <w:sz w:val="24"/>
          <w:szCs w:val="24"/>
          <w:highlight w:val="yellow"/>
        </w:rPr>
        <w:t xml:space="preserve">(dubbele </w:t>
      </w:r>
      <w:r>
        <w:rPr>
          <w:rFonts w:cstheme="minorHAnsi"/>
          <w:sz w:val="24"/>
          <w:szCs w:val="24"/>
          <w:highlight w:val="yellow"/>
        </w:rPr>
        <w:t xml:space="preserve">heraldische </w:t>
      </w:r>
      <w:r w:rsidRPr="00BE2F26">
        <w:rPr>
          <w:rFonts w:cstheme="minorHAnsi"/>
          <w:sz w:val="24"/>
          <w:szCs w:val="24"/>
          <w:highlight w:val="yellow"/>
        </w:rPr>
        <w:t xml:space="preserve">opening </w:t>
      </w:r>
      <w:r>
        <w:rPr>
          <w:rFonts w:cstheme="minorHAnsi"/>
          <w:sz w:val="24"/>
          <w:szCs w:val="24"/>
          <w:highlight w:val="yellow"/>
        </w:rPr>
        <w:t xml:space="preserve">met </w:t>
      </w:r>
      <w:r w:rsidRPr="00BE2F26">
        <w:rPr>
          <w:rFonts w:cstheme="minorHAnsi"/>
          <w:sz w:val="24"/>
          <w:szCs w:val="24"/>
          <w:highlight w:val="yellow"/>
        </w:rPr>
        <w:t>wapens van Brederode</w:t>
      </w:r>
      <w:r>
        <w:rPr>
          <w:rFonts w:cstheme="minorHAnsi"/>
          <w:sz w:val="24"/>
          <w:szCs w:val="24"/>
          <w:highlight w:val="yellow"/>
        </w:rPr>
        <w:t>, 525v-526r</w:t>
      </w:r>
      <w:r w:rsidRPr="00BE2F26">
        <w:rPr>
          <w:rFonts w:cstheme="minorHAnsi"/>
          <w:sz w:val="24"/>
          <w:szCs w:val="24"/>
          <w:highlight w:val="yellow"/>
        </w:rPr>
        <w:t>)</w:t>
      </w:r>
    </w:p>
    <w:p w:rsidR="009643B7" w:rsidRDefault="0014194B" w:rsidP="002A14F3">
      <w:pPr>
        <w:rPr>
          <w:sz w:val="24"/>
          <w:szCs w:val="24"/>
        </w:rPr>
      </w:pPr>
      <w:r>
        <w:rPr>
          <w:sz w:val="24"/>
          <w:szCs w:val="24"/>
        </w:rPr>
        <w:t>Wie die samensteller was, weten wij niet</w:t>
      </w:r>
      <w:r w:rsidR="008C09F9">
        <w:rPr>
          <w:sz w:val="24"/>
          <w:szCs w:val="24"/>
        </w:rPr>
        <w:t xml:space="preserve"> echt</w:t>
      </w:r>
      <w:r>
        <w:rPr>
          <w:sz w:val="24"/>
          <w:szCs w:val="24"/>
        </w:rPr>
        <w:t xml:space="preserve">. </w:t>
      </w:r>
      <w:r w:rsidR="008C09F9">
        <w:rPr>
          <w:sz w:val="24"/>
          <w:szCs w:val="24"/>
        </w:rPr>
        <w:t xml:space="preserve">Zijn naam staat nergens vermeld. </w:t>
      </w:r>
      <w:r>
        <w:rPr>
          <w:sz w:val="24"/>
          <w:szCs w:val="24"/>
        </w:rPr>
        <w:t xml:space="preserve">Onderzoekers </w:t>
      </w:r>
      <w:r w:rsidR="009643B7">
        <w:rPr>
          <w:sz w:val="24"/>
          <w:szCs w:val="24"/>
        </w:rPr>
        <w:t>die de taal en inhoud van het handschrift hebben onderzocht</w:t>
      </w:r>
      <w:r w:rsidR="00226CC1">
        <w:rPr>
          <w:sz w:val="24"/>
          <w:szCs w:val="24"/>
        </w:rPr>
        <w:t>,</w:t>
      </w:r>
      <w:r w:rsidR="009643B7">
        <w:rPr>
          <w:sz w:val="24"/>
          <w:szCs w:val="24"/>
        </w:rPr>
        <w:t xml:space="preserve"> </w:t>
      </w:r>
      <w:r>
        <w:rPr>
          <w:sz w:val="24"/>
          <w:szCs w:val="24"/>
        </w:rPr>
        <w:t>houden het op een Hollander die mogelijk in de buurt van Haarlem woonde</w:t>
      </w:r>
      <w:r w:rsidR="009643B7">
        <w:rPr>
          <w:sz w:val="24"/>
          <w:szCs w:val="24"/>
        </w:rPr>
        <w:t xml:space="preserve">. Hij lijkt goede relaties te hebben met de beroemde familie Van Brederode, want die krijgt veel aandacht in het handschrift. Het zou gemaakt kunnen zijn voor Yolande van </w:t>
      </w:r>
      <w:proofErr w:type="spellStart"/>
      <w:r w:rsidR="009643B7">
        <w:rPr>
          <w:sz w:val="24"/>
          <w:szCs w:val="24"/>
        </w:rPr>
        <w:t>Lalaing</w:t>
      </w:r>
      <w:proofErr w:type="spellEnd"/>
      <w:r w:rsidR="009643B7">
        <w:rPr>
          <w:sz w:val="24"/>
          <w:szCs w:val="24"/>
        </w:rPr>
        <w:t xml:space="preserve"> (1422-1497), de weduwe van Reinoud van Brederode (</w:t>
      </w:r>
      <w:r w:rsidR="009643B7">
        <w:rPr>
          <w:rFonts w:cstheme="minorHAnsi"/>
          <w:sz w:val="24"/>
          <w:szCs w:val="24"/>
        </w:rPr>
        <w:t>†</w:t>
      </w:r>
      <w:r w:rsidR="009643B7">
        <w:rPr>
          <w:sz w:val="24"/>
          <w:szCs w:val="24"/>
        </w:rPr>
        <w:t xml:space="preserve">1473). Zij gaf Jan </w:t>
      </w:r>
      <w:proofErr w:type="spellStart"/>
      <w:r w:rsidR="009643B7">
        <w:rPr>
          <w:sz w:val="24"/>
          <w:szCs w:val="24"/>
        </w:rPr>
        <w:t>Gerbrandsz</w:t>
      </w:r>
      <w:proofErr w:type="spellEnd"/>
      <w:r w:rsidR="009643B7">
        <w:rPr>
          <w:sz w:val="24"/>
          <w:szCs w:val="24"/>
        </w:rPr>
        <w:t xml:space="preserve">. </w:t>
      </w:r>
      <w:r w:rsidR="00C46EBB">
        <w:rPr>
          <w:sz w:val="24"/>
          <w:szCs w:val="24"/>
        </w:rPr>
        <w:t>v</w:t>
      </w:r>
      <w:r w:rsidR="009643B7">
        <w:rPr>
          <w:sz w:val="24"/>
          <w:szCs w:val="24"/>
        </w:rPr>
        <w:t>an Leiden opdracht om een geschiedenis te schrijven van de familie Brederode</w:t>
      </w:r>
      <w:ins w:id="2" w:author="Inge Angevaare" w:date="2017-08-30T10:30:00Z">
        <w:r w:rsidR="00B21B9E">
          <w:rPr>
            <w:sz w:val="24"/>
            <w:szCs w:val="24"/>
          </w:rPr>
          <w:t xml:space="preserve">, de </w:t>
        </w:r>
        <w:r w:rsidR="00B21B9E">
          <w:rPr>
            <w:i/>
            <w:sz w:val="24"/>
            <w:szCs w:val="24"/>
          </w:rPr>
          <w:t>Brederodekroniek</w:t>
        </w:r>
      </w:ins>
      <w:r w:rsidR="009643B7">
        <w:rPr>
          <w:sz w:val="24"/>
          <w:szCs w:val="24"/>
        </w:rPr>
        <w:t>. Dit handschrift zou daarop een aanvulling kunnen zijn.</w:t>
      </w:r>
    </w:p>
    <w:p w:rsidR="002A14F3" w:rsidRDefault="00F177EA" w:rsidP="002A14F3">
      <w:pPr>
        <w:rPr>
          <w:sz w:val="24"/>
          <w:szCs w:val="24"/>
        </w:rPr>
      </w:pPr>
      <w:r w:rsidRPr="00AE7B99">
        <w:rPr>
          <w:rFonts w:cstheme="minorHAnsi"/>
          <w:sz w:val="24"/>
          <w:szCs w:val="24"/>
        </w:rPr>
        <w:t>De samensteller</w:t>
      </w:r>
      <w:r w:rsidR="0014194B" w:rsidRPr="00AE7B99">
        <w:rPr>
          <w:rFonts w:cstheme="minorHAnsi"/>
          <w:sz w:val="24"/>
          <w:szCs w:val="24"/>
        </w:rPr>
        <w:t xml:space="preserve"> was geen echte geleerde</w:t>
      </w:r>
      <w:r w:rsidR="00910148" w:rsidRPr="00AE7B99">
        <w:rPr>
          <w:rFonts w:cstheme="minorHAnsi"/>
          <w:sz w:val="24"/>
          <w:szCs w:val="24"/>
        </w:rPr>
        <w:t>, zo blijkt uit zijn</w:t>
      </w:r>
      <w:r w:rsidR="00910148">
        <w:rPr>
          <w:sz w:val="24"/>
          <w:szCs w:val="24"/>
        </w:rPr>
        <w:t xml:space="preserve"> tekst, meer een belezen amateur met een grote passie voor geschiedenis </w:t>
      </w:r>
      <w:r w:rsidR="00C46EBB">
        <w:rPr>
          <w:sz w:val="24"/>
          <w:szCs w:val="24"/>
        </w:rPr>
        <w:t xml:space="preserve">en heraldiek, </w:t>
      </w:r>
      <w:r w:rsidR="00910148">
        <w:rPr>
          <w:sz w:val="24"/>
          <w:szCs w:val="24"/>
        </w:rPr>
        <w:t xml:space="preserve">en de wens om die </w:t>
      </w:r>
      <w:r w:rsidR="00FC7856">
        <w:rPr>
          <w:sz w:val="24"/>
          <w:szCs w:val="24"/>
        </w:rPr>
        <w:t xml:space="preserve">te </w:t>
      </w:r>
      <w:r w:rsidR="00226CC1">
        <w:rPr>
          <w:sz w:val="24"/>
          <w:szCs w:val="24"/>
        </w:rPr>
        <w:t xml:space="preserve">noteren </w:t>
      </w:r>
      <w:r w:rsidR="00FC7856">
        <w:rPr>
          <w:sz w:val="24"/>
          <w:szCs w:val="24"/>
        </w:rPr>
        <w:t xml:space="preserve">omdat ‘veel </w:t>
      </w:r>
      <w:proofErr w:type="spellStart"/>
      <w:r w:rsidR="00FC7856">
        <w:rPr>
          <w:sz w:val="24"/>
          <w:szCs w:val="24"/>
        </w:rPr>
        <w:t>menschen</w:t>
      </w:r>
      <w:proofErr w:type="spellEnd"/>
      <w:r w:rsidR="00FC7856">
        <w:rPr>
          <w:sz w:val="24"/>
          <w:szCs w:val="24"/>
        </w:rPr>
        <w:t xml:space="preserve"> … die </w:t>
      </w:r>
      <w:proofErr w:type="spellStart"/>
      <w:r w:rsidR="00FC7856">
        <w:rPr>
          <w:sz w:val="24"/>
          <w:szCs w:val="24"/>
        </w:rPr>
        <w:t>begheren</w:t>
      </w:r>
      <w:proofErr w:type="spellEnd"/>
      <w:r w:rsidR="00FC7856">
        <w:rPr>
          <w:sz w:val="24"/>
          <w:szCs w:val="24"/>
        </w:rPr>
        <w:t xml:space="preserve"> te </w:t>
      </w:r>
      <w:proofErr w:type="spellStart"/>
      <w:r w:rsidR="00FC7856">
        <w:rPr>
          <w:sz w:val="24"/>
          <w:szCs w:val="24"/>
        </w:rPr>
        <w:t>lesen</w:t>
      </w:r>
      <w:proofErr w:type="spellEnd"/>
      <w:r w:rsidR="00FC7856">
        <w:rPr>
          <w:sz w:val="24"/>
          <w:szCs w:val="24"/>
        </w:rPr>
        <w:t xml:space="preserve"> …’.</w:t>
      </w:r>
      <w:r w:rsidR="003B3489">
        <w:rPr>
          <w:sz w:val="24"/>
          <w:szCs w:val="24"/>
        </w:rPr>
        <w:t xml:space="preserve"> </w:t>
      </w:r>
      <w:r w:rsidR="00C46EBB">
        <w:rPr>
          <w:sz w:val="24"/>
          <w:szCs w:val="24"/>
        </w:rPr>
        <w:t>Daarmee lijkt hij</w:t>
      </w:r>
      <w:r w:rsidR="003B3489">
        <w:rPr>
          <w:sz w:val="24"/>
          <w:szCs w:val="24"/>
        </w:rPr>
        <w:t xml:space="preserve"> te mikken op een bre</w:t>
      </w:r>
      <w:r w:rsidR="00226CC1">
        <w:rPr>
          <w:sz w:val="24"/>
          <w:szCs w:val="24"/>
        </w:rPr>
        <w:t>e</w:t>
      </w:r>
      <w:r w:rsidR="003B3489">
        <w:rPr>
          <w:sz w:val="24"/>
          <w:szCs w:val="24"/>
        </w:rPr>
        <w:t>d publiek.</w:t>
      </w:r>
    </w:p>
    <w:p w:rsidR="00910148" w:rsidRDefault="00910148" w:rsidP="002A14F3">
      <w:pPr>
        <w:rPr>
          <w:b/>
          <w:sz w:val="24"/>
          <w:szCs w:val="24"/>
        </w:rPr>
      </w:pPr>
      <w:r w:rsidRPr="00910148">
        <w:rPr>
          <w:b/>
          <w:sz w:val="24"/>
          <w:szCs w:val="24"/>
        </w:rPr>
        <w:t xml:space="preserve">De geschiedenis van </w:t>
      </w:r>
      <w:r w:rsidR="00FD6519">
        <w:rPr>
          <w:b/>
          <w:sz w:val="24"/>
          <w:szCs w:val="24"/>
        </w:rPr>
        <w:t xml:space="preserve">de </w:t>
      </w:r>
      <w:r w:rsidRPr="00910148">
        <w:rPr>
          <w:b/>
          <w:sz w:val="24"/>
          <w:szCs w:val="24"/>
        </w:rPr>
        <w:t>Holland</w:t>
      </w:r>
      <w:r w:rsidR="00FD6519">
        <w:rPr>
          <w:b/>
          <w:sz w:val="24"/>
          <w:szCs w:val="24"/>
        </w:rPr>
        <w:t>se graven</w:t>
      </w:r>
      <w:r w:rsidRPr="00910148">
        <w:rPr>
          <w:b/>
          <w:sz w:val="24"/>
          <w:szCs w:val="24"/>
        </w:rPr>
        <w:t xml:space="preserve"> begint in Troje</w:t>
      </w:r>
    </w:p>
    <w:p w:rsidR="006A656B" w:rsidRDefault="00EB0785" w:rsidP="002A14F3">
      <w:pPr>
        <w:rPr>
          <w:sz w:val="24"/>
          <w:szCs w:val="24"/>
        </w:rPr>
      </w:pPr>
      <w:r>
        <w:rPr>
          <w:sz w:val="24"/>
          <w:szCs w:val="24"/>
        </w:rPr>
        <w:t>Dat de samensteller zijn geschiedenis van Holland in Troje begint</w:t>
      </w:r>
      <w:r w:rsidR="00226CC1">
        <w:rPr>
          <w:sz w:val="24"/>
          <w:szCs w:val="24"/>
        </w:rPr>
        <w:t>,</w:t>
      </w:r>
      <w:r>
        <w:rPr>
          <w:sz w:val="24"/>
          <w:szCs w:val="24"/>
        </w:rPr>
        <w:t xml:space="preserve"> </w:t>
      </w:r>
      <w:r w:rsidR="001763C9">
        <w:rPr>
          <w:sz w:val="24"/>
          <w:szCs w:val="24"/>
        </w:rPr>
        <w:t>doe</w:t>
      </w:r>
      <w:r w:rsidR="00555850">
        <w:rPr>
          <w:sz w:val="24"/>
          <w:szCs w:val="24"/>
        </w:rPr>
        <w:t>t</w:t>
      </w:r>
      <w:r w:rsidR="001763C9">
        <w:rPr>
          <w:sz w:val="24"/>
          <w:szCs w:val="24"/>
        </w:rPr>
        <w:t xml:space="preserve"> ons </w:t>
      </w:r>
      <w:r w:rsidR="00226CC1">
        <w:rPr>
          <w:sz w:val="24"/>
          <w:szCs w:val="24"/>
        </w:rPr>
        <w:t xml:space="preserve">misschien </w:t>
      </w:r>
      <w:r w:rsidR="001763C9">
        <w:rPr>
          <w:sz w:val="24"/>
          <w:szCs w:val="24"/>
        </w:rPr>
        <w:t>vreemd aan.</w:t>
      </w:r>
      <w:r w:rsidR="000D3FD5">
        <w:rPr>
          <w:sz w:val="24"/>
          <w:szCs w:val="24"/>
        </w:rPr>
        <w:t xml:space="preserve"> We kunnen </w:t>
      </w:r>
      <w:r w:rsidR="00226CC1">
        <w:rPr>
          <w:sz w:val="24"/>
          <w:szCs w:val="24"/>
        </w:rPr>
        <w:t>da</w:t>
      </w:r>
      <w:r w:rsidR="000D3FD5">
        <w:rPr>
          <w:sz w:val="24"/>
          <w:szCs w:val="24"/>
        </w:rPr>
        <w:t xml:space="preserve">t alleen begrijpen als we ons realiseren dat rond 1500 de feitenkennis van de geschiedenis zeer beperkt was. Men kon bijvoorbeeld nog niet </w:t>
      </w:r>
      <w:r w:rsidR="005604B9">
        <w:rPr>
          <w:sz w:val="24"/>
          <w:szCs w:val="24"/>
        </w:rPr>
        <w:t>bepalen</w:t>
      </w:r>
      <w:r w:rsidR="000D3FD5">
        <w:rPr>
          <w:sz w:val="24"/>
          <w:szCs w:val="24"/>
        </w:rPr>
        <w:t xml:space="preserve"> of een </w:t>
      </w:r>
      <w:r w:rsidR="005604B9">
        <w:rPr>
          <w:sz w:val="24"/>
          <w:szCs w:val="24"/>
        </w:rPr>
        <w:t>bouwwerk</w:t>
      </w:r>
      <w:r w:rsidR="000D3FD5">
        <w:rPr>
          <w:sz w:val="24"/>
          <w:szCs w:val="24"/>
        </w:rPr>
        <w:t xml:space="preserve"> in de Romeinse tijd </w:t>
      </w:r>
      <w:r w:rsidR="006E2EE0">
        <w:rPr>
          <w:sz w:val="24"/>
          <w:szCs w:val="24"/>
        </w:rPr>
        <w:t xml:space="preserve">gebouwd was </w:t>
      </w:r>
      <w:r w:rsidR="000D3FD5">
        <w:rPr>
          <w:sz w:val="24"/>
          <w:szCs w:val="24"/>
        </w:rPr>
        <w:t>of in de middeleeuwen.</w:t>
      </w:r>
      <w:r w:rsidR="009730D4">
        <w:rPr>
          <w:sz w:val="24"/>
          <w:szCs w:val="24"/>
        </w:rPr>
        <w:t xml:space="preserve"> </w:t>
      </w:r>
      <w:r w:rsidR="006A656B">
        <w:rPr>
          <w:sz w:val="24"/>
          <w:szCs w:val="24"/>
        </w:rPr>
        <w:t xml:space="preserve">Er waren wel handschriften en boeken, maar ook die waren gebaseerd op beperkte feitenkennis. Bovendien waren ze </w:t>
      </w:r>
      <w:r w:rsidR="001E4E17">
        <w:rPr>
          <w:sz w:val="24"/>
          <w:szCs w:val="24"/>
        </w:rPr>
        <w:t xml:space="preserve">lang </w:t>
      </w:r>
      <w:r w:rsidR="006A656B">
        <w:rPr>
          <w:sz w:val="24"/>
          <w:szCs w:val="24"/>
        </w:rPr>
        <w:t>niet overal beschikbaar.</w:t>
      </w:r>
    </w:p>
    <w:p w:rsidR="0031239C" w:rsidRDefault="0031239C" w:rsidP="002A14F3">
      <w:pPr>
        <w:rPr>
          <w:sz w:val="24"/>
          <w:szCs w:val="24"/>
        </w:rPr>
      </w:pPr>
      <w:r w:rsidRPr="0031239C">
        <w:rPr>
          <w:sz w:val="24"/>
          <w:szCs w:val="24"/>
          <w:highlight w:val="yellow"/>
        </w:rPr>
        <w:t>[</w:t>
      </w:r>
      <w:proofErr w:type="spellStart"/>
      <w:r w:rsidRPr="0031239C">
        <w:rPr>
          <w:sz w:val="24"/>
          <w:szCs w:val="24"/>
          <w:highlight w:val="yellow"/>
        </w:rPr>
        <w:t>ill</w:t>
      </w:r>
      <w:proofErr w:type="spellEnd"/>
      <w:r w:rsidRPr="0031239C">
        <w:rPr>
          <w:sz w:val="24"/>
          <w:szCs w:val="24"/>
          <w:highlight w:val="yellow"/>
        </w:rPr>
        <w:t>. Troje?]</w:t>
      </w:r>
    </w:p>
    <w:p w:rsidR="001E4E17" w:rsidRDefault="009730D4" w:rsidP="002A14F3">
      <w:pPr>
        <w:rPr>
          <w:sz w:val="24"/>
          <w:szCs w:val="24"/>
        </w:rPr>
      </w:pPr>
      <w:r>
        <w:rPr>
          <w:sz w:val="24"/>
          <w:szCs w:val="24"/>
        </w:rPr>
        <w:t xml:space="preserve">Dat gebrek aan kennis leidde tot veel </w:t>
      </w:r>
      <w:r w:rsidR="006E2EE0">
        <w:rPr>
          <w:sz w:val="24"/>
          <w:szCs w:val="24"/>
        </w:rPr>
        <w:t>gissingen</w:t>
      </w:r>
      <w:r>
        <w:rPr>
          <w:sz w:val="24"/>
          <w:szCs w:val="24"/>
        </w:rPr>
        <w:t xml:space="preserve"> en </w:t>
      </w:r>
      <w:r w:rsidR="006E2EE0">
        <w:rPr>
          <w:sz w:val="24"/>
          <w:szCs w:val="24"/>
        </w:rPr>
        <w:t>vaak</w:t>
      </w:r>
      <w:r>
        <w:rPr>
          <w:sz w:val="24"/>
          <w:szCs w:val="24"/>
        </w:rPr>
        <w:t xml:space="preserve"> zelfs bewuste vervalsingen in de literatuur.</w:t>
      </w:r>
      <w:r w:rsidR="006A656B">
        <w:rPr>
          <w:sz w:val="24"/>
          <w:szCs w:val="24"/>
        </w:rPr>
        <w:t xml:space="preserve"> </w:t>
      </w:r>
      <w:r w:rsidR="001E4E17">
        <w:rPr>
          <w:sz w:val="24"/>
          <w:szCs w:val="24"/>
        </w:rPr>
        <w:t xml:space="preserve">(Adellijke) families die macht wilden hebben of houden, moesten kunnen bewijzen </w:t>
      </w:r>
      <w:r w:rsidR="001E4E17">
        <w:rPr>
          <w:sz w:val="24"/>
          <w:szCs w:val="24"/>
        </w:rPr>
        <w:lastRenderedPageBreak/>
        <w:t>dat ze van nobele afkomst waren. Hun kroniekschrijvers en herauten gingen erg ver in hun pogingen de opdrachtgever</w:t>
      </w:r>
      <w:r w:rsidR="00226CC1">
        <w:rPr>
          <w:sz w:val="24"/>
          <w:szCs w:val="24"/>
        </w:rPr>
        <w:t>s</w:t>
      </w:r>
      <w:r w:rsidR="001E4E17">
        <w:rPr>
          <w:sz w:val="24"/>
          <w:szCs w:val="24"/>
        </w:rPr>
        <w:t xml:space="preserve"> te geven wat </w:t>
      </w:r>
      <w:r w:rsidR="00226CC1">
        <w:rPr>
          <w:sz w:val="24"/>
          <w:szCs w:val="24"/>
        </w:rPr>
        <w:t>z</w:t>
      </w:r>
      <w:r w:rsidR="001E4E17">
        <w:rPr>
          <w:sz w:val="24"/>
          <w:szCs w:val="24"/>
        </w:rPr>
        <w:t>ij wilde</w:t>
      </w:r>
      <w:r w:rsidR="00226CC1">
        <w:rPr>
          <w:sz w:val="24"/>
          <w:szCs w:val="24"/>
        </w:rPr>
        <w:t>n</w:t>
      </w:r>
      <w:r w:rsidR="001E4E17">
        <w:rPr>
          <w:sz w:val="24"/>
          <w:szCs w:val="24"/>
        </w:rPr>
        <w:t>.</w:t>
      </w:r>
    </w:p>
    <w:p w:rsidR="005E59AF" w:rsidRDefault="001E4E17" w:rsidP="002A14F3">
      <w:pPr>
        <w:rPr>
          <w:sz w:val="24"/>
          <w:szCs w:val="24"/>
        </w:rPr>
      </w:pPr>
      <w:r>
        <w:rPr>
          <w:sz w:val="24"/>
          <w:szCs w:val="24"/>
        </w:rPr>
        <w:t xml:space="preserve">Zo kwam in de tweede helft van de vijftiende eeuw </w:t>
      </w:r>
      <w:r w:rsidR="00B76D77">
        <w:rPr>
          <w:sz w:val="24"/>
          <w:szCs w:val="24"/>
        </w:rPr>
        <w:t xml:space="preserve">de mythe in zwang dat een zoon van de Trojaanse held Hector, </w:t>
      </w:r>
      <w:proofErr w:type="spellStart"/>
      <w:r w:rsidR="00B76D77">
        <w:rPr>
          <w:sz w:val="24"/>
          <w:szCs w:val="24"/>
        </w:rPr>
        <w:t>Francion</w:t>
      </w:r>
      <w:proofErr w:type="spellEnd"/>
      <w:r w:rsidR="00B76D77">
        <w:rPr>
          <w:sz w:val="24"/>
          <w:szCs w:val="24"/>
        </w:rPr>
        <w:t>, naar Frankrijk was gereisd en daar Aquitanië had gesticht. De Hollandse graven stamden af van die bloedlijn.</w:t>
      </w:r>
      <w:r w:rsidR="005E59AF">
        <w:rPr>
          <w:sz w:val="24"/>
          <w:szCs w:val="24"/>
        </w:rPr>
        <w:t xml:space="preserve"> </w:t>
      </w:r>
      <w:r w:rsidR="00B9644A">
        <w:rPr>
          <w:sz w:val="24"/>
          <w:szCs w:val="24"/>
        </w:rPr>
        <w:t xml:space="preserve">Omdat een andere Trojaan, Aeneas, volgens </w:t>
      </w:r>
      <w:r w:rsidR="00FD6519">
        <w:rPr>
          <w:sz w:val="24"/>
          <w:szCs w:val="24"/>
        </w:rPr>
        <w:t>de overlevering</w:t>
      </w:r>
      <w:r w:rsidR="00B9644A">
        <w:rPr>
          <w:sz w:val="24"/>
          <w:szCs w:val="24"/>
        </w:rPr>
        <w:t xml:space="preserve"> Rome had gesticht, </w:t>
      </w:r>
      <w:r w:rsidR="005D12AB">
        <w:rPr>
          <w:sz w:val="24"/>
          <w:szCs w:val="24"/>
        </w:rPr>
        <w:t xml:space="preserve">claimden de Hollandse graven </w:t>
      </w:r>
      <w:r w:rsidR="005604B9">
        <w:rPr>
          <w:sz w:val="24"/>
          <w:szCs w:val="24"/>
        </w:rPr>
        <w:t xml:space="preserve">hiermee </w:t>
      </w:r>
      <w:r w:rsidR="005D12AB">
        <w:rPr>
          <w:sz w:val="24"/>
          <w:szCs w:val="24"/>
        </w:rPr>
        <w:t>een even belangrijke oorsprong als de Romeinse keizers.</w:t>
      </w:r>
    </w:p>
    <w:p w:rsidR="00E16F54" w:rsidRDefault="00E16F54" w:rsidP="002A14F3">
      <w:pPr>
        <w:rPr>
          <w:sz w:val="24"/>
          <w:szCs w:val="24"/>
        </w:rPr>
      </w:pPr>
      <w:r w:rsidRPr="00E16F54">
        <w:rPr>
          <w:sz w:val="24"/>
          <w:szCs w:val="24"/>
          <w:highlight w:val="yellow"/>
        </w:rPr>
        <w:t>(</w:t>
      </w:r>
      <w:proofErr w:type="spellStart"/>
      <w:r w:rsidRPr="00E16F54">
        <w:rPr>
          <w:sz w:val="24"/>
          <w:szCs w:val="24"/>
          <w:highlight w:val="yellow"/>
        </w:rPr>
        <w:t>ill</w:t>
      </w:r>
      <w:proofErr w:type="spellEnd"/>
      <w:r w:rsidRPr="00E16F54">
        <w:rPr>
          <w:sz w:val="24"/>
          <w:szCs w:val="24"/>
          <w:highlight w:val="yellow"/>
        </w:rPr>
        <w:t>. Belegering van Troje</w:t>
      </w:r>
      <w:r w:rsidR="003A0B4D">
        <w:rPr>
          <w:sz w:val="24"/>
          <w:szCs w:val="24"/>
          <w:highlight w:val="yellow"/>
        </w:rPr>
        <w:t>, fol. 55v</w:t>
      </w:r>
      <w:r w:rsidRPr="00E16F54">
        <w:rPr>
          <w:sz w:val="24"/>
          <w:szCs w:val="24"/>
          <w:highlight w:val="yellow"/>
        </w:rPr>
        <w:t>)</w:t>
      </w:r>
      <w:r w:rsidR="003A0B4D">
        <w:rPr>
          <w:sz w:val="24"/>
          <w:szCs w:val="24"/>
        </w:rPr>
        <w:t xml:space="preserve"> Opmerkelijk is dat de samensteller boven Troje de vlag van de Hollandse graven laat wapperen.</w:t>
      </w:r>
      <w:r w:rsidR="003A70D1">
        <w:rPr>
          <w:sz w:val="24"/>
          <w:szCs w:val="24"/>
        </w:rPr>
        <w:t xml:space="preserve"> </w:t>
      </w:r>
    </w:p>
    <w:p w:rsidR="00FD470E" w:rsidRDefault="00FD470E" w:rsidP="002A14F3">
      <w:pPr>
        <w:rPr>
          <w:sz w:val="24"/>
          <w:szCs w:val="24"/>
        </w:rPr>
      </w:pPr>
      <w:r>
        <w:rPr>
          <w:sz w:val="24"/>
          <w:szCs w:val="24"/>
        </w:rPr>
        <w:t>Na 1500 lanceer</w:t>
      </w:r>
      <w:r w:rsidR="00634A02">
        <w:rPr>
          <w:sz w:val="24"/>
          <w:szCs w:val="24"/>
        </w:rPr>
        <w:t>de</w:t>
      </w:r>
      <w:r>
        <w:rPr>
          <w:sz w:val="24"/>
          <w:szCs w:val="24"/>
        </w:rPr>
        <w:t xml:space="preserve"> Erasmus een andere ontstaansgeschiedenis: </w:t>
      </w:r>
      <w:r w:rsidR="00CB1D5D">
        <w:rPr>
          <w:sz w:val="24"/>
          <w:szCs w:val="24"/>
        </w:rPr>
        <w:t xml:space="preserve">de Hollanders zouden afstammen van de Bataven die </w:t>
      </w:r>
      <w:r w:rsidR="006A2A7F">
        <w:rPr>
          <w:sz w:val="24"/>
          <w:szCs w:val="24"/>
        </w:rPr>
        <w:t>minstens</w:t>
      </w:r>
      <w:r w:rsidR="00CB1D5D">
        <w:rPr>
          <w:sz w:val="24"/>
          <w:szCs w:val="24"/>
        </w:rPr>
        <w:t xml:space="preserve"> zo</w:t>
      </w:r>
      <w:r w:rsidR="00970E6F">
        <w:rPr>
          <w:sz w:val="24"/>
          <w:szCs w:val="24"/>
        </w:rPr>
        <w:t xml:space="preserve"> roemrijk waren geweest als de Romeinen. </w:t>
      </w:r>
    </w:p>
    <w:p w:rsidR="00A53632" w:rsidRDefault="00A53632" w:rsidP="002A14F3">
      <w:pPr>
        <w:rPr>
          <w:b/>
          <w:sz w:val="24"/>
          <w:szCs w:val="24"/>
        </w:rPr>
      </w:pPr>
      <w:r>
        <w:rPr>
          <w:b/>
          <w:sz w:val="24"/>
          <w:szCs w:val="24"/>
        </w:rPr>
        <w:t>Hollandse graven en Utrechtse bisschoppen</w:t>
      </w:r>
    </w:p>
    <w:p w:rsidR="004F0A1C" w:rsidRDefault="004F0A1C" w:rsidP="002A14F3">
      <w:pPr>
        <w:rPr>
          <w:sz w:val="24"/>
          <w:szCs w:val="24"/>
        </w:rPr>
      </w:pPr>
      <w:r>
        <w:rPr>
          <w:sz w:val="24"/>
          <w:szCs w:val="24"/>
        </w:rPr>
        <w:t>De samensteller van de Katten</w:t>
      </w:r>
      <w:r w:rsidR="009F0473">
        <w:rPr>
          <w:sz w:val="24"/>
          <w:szCs w:val="24"/>
        </w:rPr>
        <w:t>dijkekro</w:t>
      </w:r>
      <w:r>
        <w:rPr>
          <w:sz w:val="24"/>
          <w:szCs w:val="24"/>
        </w:rPr>
        <w:t xml:space="preserve">niek </w:t>
      </w:r>
      <w:r w:rsidR="00A828D0">
        <w:rPr>
          <w:sz w:val="24"/>
          <w:szCs w:val="24"/>
        </w:rPr>
        <w:t xml:space="preserve">volgt de mythe </w:t>
      </w:r>
      <w:r>
        <w:rPr>
          <w:sz w:val="24"/>
          <w:szCs w:val="24"/>
        </w:rPr>
        <w:t>die de graven van Holland direct laat afstammen van de Trojanen. Zij zijn ‘</w:t>
      </w:r>
      <w:proofErr w:type="spellStart"/>
      <w:r>
        <w:rPr>
          <w:sz w:val="24"/>
          <w:szCs w:val="24"/>
        </w:rPr>
        <w:t>uut</w:t>
      </w:r>
      <w:proofErr w:type="spellEnd"/>
      <w:r>
        <w:rPr>
          <w:sz w:val="24"/>
          <w:szCs w:val="24"/>
        </w:rPr>
        <w:t xml:space="preserve"> den bloede van </w:t>
      </w:r>
      <w:proofErr w:type="spellStart"/>
      <w:r>
        <w:rPr>
          <w:sz w:val="24"/>
          <w:szCs w:val="24"/>
        </w:rPr>
        <w:t>Troyen</w:t>
      </w:r>
      <w:proofErr w:type="spellEnd"/>
      <w:r>
        <w:rPr>
          <w:sz w:val="24"/>
          <w:szCs w:val="24"/>
        </w:rPr>
        <w:t xml:space="preserve"> </w:t>
      </w:r>
      <w:proofErr w:type="spellStart"/>
      <w:r>
        <w:rPr>
          <w:sz w:val="24"/>
          <w:szCs w:val="24"/>
        </w:rPr>
        <w:t>ghesproten</w:t>
      </w:r>
      <w:proofErr w:type="spellEnd"/>
      <w:r>
        <w:rPr>
          <w:sz w:val="24"/>
          <w:szCs w:val="24"/>
        </w:rPr>
        <w:t>’. Dat geldt niet voor het volk van Holland.</w:t>
      </w:r>
      <w:r w:rsidR="00620A7E">
        <w:rPr>
          <w:sz w:val="24"/>
          <w:szCs w:val="24"/>
        </w:rPr>
        <w:t xml:space="preserve"> </w:t>
      </w:r>
      <w:r w:rsidR="003C2B1D">
        <w:rPr>
          <w:sz w:val="24"/>
          <w:szCs w:val="24"/>
        </w:rPr>
        <w:t xml:space="preserve">Daarover vermeldt de kroniek dat een Trojaanse afstammeling, ene Brutus, naar Engeland vlucht en de daar woonachtige reuzen verdrijft. De reuzen, Slaven genoemd, vluchten weer naar de overkant van de Noordzee, waar ze bij Vlaardingen een kasteel bouwen, de Slavenburg, ‘het eerste begrip van </w:t>
      </w:r>
      <w:proofErr w:type="spellStart"/>
      <w:r w:rsidR="003C2B1D">
        <w:rPr>
          <w:sz w:val="24"/>
          <w:szCs w:val="24"/>
        </w:rPr>
        <w:t>Hollant</w:t>
      </w:r>
      <w:proofErr w:type="spellEnd"/>
      <w:r w:rsidR="003C2B1D">
        <w:rPr>
          <w:sz w:val="24"/>
          <w:szCs w:val="24"/>
        </w:rPr>
        <w:t>’.</w:t>
      </w:r>
      <w:r w:rsidR="00AF586D">
        <w:rPr>
          <w:sz w:val="24"/>
          <w:szCs w:val="24"/>
        </w:rPr>
        <w:t xml:space="preserve"> De kroniek noemt ook hier woonachtige Friezen en </w:t>
      </w:r>
      <w:proofErr w:type="spellStart"/>
      <w:r w:rsidR="00AF586D">
        <w:rPr>
          <w:sz w:val="24"/>
          <w:szCs w:val="24"/>
        </w:rPr>
        <w:t>Wilten</w:t>
      </w:r>
      <w:proofErr w:type="spellEnd"/>
      <w:r w:rsidR="00AF586D">
        <w:rPr>
          <w:sz w:val="24"/>
          <w:szCs w:val="24"/>
        </w:rPr>
        <w:t>.</w:t>
      </w:r>
    </w:p>
    <w:p w:rsidR="003A0B4D" w:rsidRDefault="009239F5" w:rsidP="002A14F3">
      <w:pPr>
        <w:rPr>
          <w:sz w:val="24"/>
          <w:szCs w:val="24"/>
        </w:rPr>
      </w:pPr>
      <w:r w:rsidRPr="003A0B4D">
        <w:rPr>
          <w:sz w:val="24"/>
          <w:szCs w:val="24"/>
          <w:highlight w:val="yellow"/>
        </w:rPr>
        <w:t xml:space="preserve"> </w:t>
      </w:r>
      <w:r w:rsidR="003A0B4D" w:rsidRPr="003A0B4D">
        <w:rPr>
          <w:sz w:val="24"/>
          <w:szCs w:val="24"/>
          <w:highlight w:val="yellow"/>
        </w:rPr>
        <w:t xml:space="preserve">(fragmenten </w:t>
      </w:r>
      <w:r w:rsidR="003A70D1">
        <w:rPr>
          <w:sz w:val="24"/>
          <w:szCs w:val="24"/>
          <w:highlight w:val="yellow"/>
        </w:rPr>
        <w:t xml:space="preserve">miniatuurbanieren </w:t>
      </w:r>
      <w:r w:rsidR="003A0B4D" w:rsidRPr="003A0B4D">
        <w:rPr>
          <w:sz w:val="24"/>
          <w:szCs w:val="24"/>
          <w:highlight w:val="yellow"/>
        </w:rPr>
        <w:t>bisschoppen)</w:t>
      </w:r>
    </w:p>
    <w:p w:rsidR="00EA25AA" w:rsidRDefault="003C2B1D" w:rsidP="002A14F3">
      <w:pPr>
        <w:rPr>
          <w:sz w:val="24"/>
          <w:szCs w:val="24"/>
        </w:rPr>
      </w:pPr>
      <w:r>
        <w:rPr>
          <w:sz w:val="24"/>
          <w:szCs w:val="24"/>
        </w:rPr>
        <w:t xml:space="preserve">Het grootste deel van het handschrift is vervolgens gewijd aan de lotgevallen van </w:t>
      </w:r>
      <w:r w:rsidR="007C3F23">
        <w:rPr>
          <w:sz w:val="24"/>
          <w:szCs w:val="24"/>
        </w:rPr>
        <w:t>de</w:t>
      </w:r>
      <w:r>
        <w:rPr>
          <w:sz w:val="24"/>
          <w:szCs w:val="24"/>
        </w:rPr>
        <w:t xml:space="preserve"> graven van Holland en de bisschoppen van Utrecht, te beginnen bij Willibrord</w:t>
      </w:r>
      <w:r w:rsidR="00EA25AA">
        <w:rPr>
          <w:sz w:val="24"/>
          <w:szCs w:val="24"/>
        </w:rPr>
        <w:t xml:space="preserve"> en wat de graven betreft bij Dirk I</w:t>
      </w:r>
      <w:r>
        <w:rPr>
          <w:sz w:val="24"/>
          <w:szCs w:val="24"/>
        </w:rPr>
        <w:t xml:space="preserve">. </w:t>
      </w:r>
      <w:r w:rsidR="00EA25AA">
        <w:rPr>
          <w:sz w:val="24"/>
          <w:szCs w:val="24"/>
        </w:rPr>
        <w:t xml:space="preserve">Eind negende eeuw krijgt Dirk I Holland en een deel van Friesland toebedeeld door Karel de Kale, uit het geslacht van Karel de Grote. Hij doet dat op verzoek van niemand anders dan </w:t>
      </w:r>
      <w:r w:rsidR="00226CC1">
        <w:rPr>
          <w:sz w:val="24"/>
          <w:szCs w:val="24"/>
        </w:rPr>
        <w:t>p</w:t>
      </w:r>
      <w:r w:rsidR="00EA25AA">
        <w:rPr>
          <w:sz w:val="24"/>
          <w:szCs w:val="24"/>
        </w:rPr>
        <w:t>aus Johannes VIII, zo meldt de kroniek om het belang nog maar even te onderstrepen.</w:t>
      </w:r>
    </w:p>
    <w:p w:rsidR="00A53632" w:rsidRDefault="00EA25AA" w:rsidP="002A14F3">
      <w:pPr>
        <w:rPr>
          <w:i/>
          <w:sz w:val="24"/>
          <w:szCs w:val="24"/>
        </w:rPr>
      </w:pPr>
      <w:r>
        <w:rPr>
          <w:sz w:val="24"/>
          <w:szCs w:val="24"/>
        </w:rPr>
        <w:t>(</w:t>
      </w:r>
      <w:r w:rsidR="0031239C">
        <w:rPr>
          <w:sz w:val="24"/>
          <w:szCs w:val="24"/>
        </w:rPr>
        <w:t>A</w:t>
      </w:r>
      <w:r w:rsidR="00A53632" w:rsidRPr="00ED054A">
        <w:rPr>
          <w:i/>
          <w:sz w:val="24"/>
          <w:szCs w:val="24"/>
          <w:highlight w:val="yellow"/>
        </w:rPr>
        <w:t>ardig:</w:t>
      </w:r>
      <w:r w:rsidR="00A53632" w:rsidRPr="00ED054A">
        <w:rPr>
          <w:i/>
          <w:sz w:val="24"/>
          <w:szCs w:val="24"/>
        </w:rPr>
        <w:t xml:space="preserve"> vermelding van Evangeliarium van Egmond (zie digitaal topstuk) (168v.: ‘[Graef </w:t>
      </w:r>
      <w:proofErr w:type="spellStart"/>
      <w:r w:rsidR="00A53632" w:rsidRPr="00ED054A">
        <w:rPr>
          <w:i/>
          <w:sz w:val="24"/>
          <w:szCs w:val="24"/>
        </w:rPr>
        <w:t>Dirck</w:t>
      </w:r>
      <w:proofErr w:type="spellEnd"/>
      <w:r w:rsidR="00A53632" w:rsidRPr="00ED054A">
        <w:rPr>
          <w:i/>
          <w:sz w:val="24"/>
          <w:szCs w:val="24"/>
        </w:rPr>
        <w:t xml:space="preserve">] </w:t>
      </w:r>
      <w:proofErr w:type="spellStart"/>
      <w:r w:rsidR="00A53632" w:rsidRPr="00ED054A">
        <w:rPr>
          <w:i/>
          <w:sz w:val="24"/>
          <w:szCs w:val="24"/>
        </w:rPr>
        <w:t>dede</w:t>
      </w:r>
      <w:proofErr w:type="spellEnd"/>
      <w:r w:rsidR="00A53632" w:rsidRPr="00ED054A">
        <w:rPr>
          <w:i/>
          <w:sz w:val="24"/>
          <w:szCs w:val="24"/>
        </w:rPr>
        <w:t xml:space="preserve"> dat </w:t>
      </w:r>
      <w:proofErr w:type="spellStart"/>
      <w:r w:rsidR="00A53632" w:rsidRPr="00ED054A">
        <w:rPr>
          <w:i/>
          <w:sz w:val="24"/>
          <w:szCs w:val="24"/>
        </w:rPr>
        <w:t>cloester</w:t>
      </w:r>
      <w:proofErr w:type="spellEnd"/>
      <w:r w:rsidR="00A53632" w:rsidRPr="00ED054A">
        <w:rPr>
          <w:i/>
          <w:sz w:val="24"/>
          <w:szCs w:val="24"/>
        </w:rPr>
        <w:t xml:space="preserve"> [van Egmond] </w:t>
      </w:r>
      <w:proofErr w:type="spellStart"/>
      <w:r w:rsidR="00A53632" w:rsidRPr="00ED054A">
        <w:rPr>
          <w:i/>
          <w:sz w:val="24"/>
          <w:szCs w:val="24"/>
        </w:rPr>
        <w:t>costelic</w:t>
      </w:r>
      <w:proofErr w:type="spellEnd"/>
      <w:r w:rsidR="00A53632" w:rsidRPr="00ED054A">
        <w:rPr>
          <w:i/>
          <w:sz w:val="24"/>
          <w:szCs w:val="24"/>
        </w:rPr>
        <w:t xml:space="preserve"> ende </w:t>
      </w:r>
      <w:proofErr w:type="spellStart"/>
      <w:r w:rsidR="00A53632" w:rsidRPr="00ED054A">
        <w:rPr>
          <w:i/>
          <w:sz w:val="24"/>
          <w:szCs w:val="24"/>
        </w:rPr>
        <w:t>starck</w:t>
      </w:r>
      <w:proofErr w:type="spellEnd"/>
      <w:r w:rsidR="00A53632" w:rsidRPr="00ED054A">
        <w:rPr>
          <w:i/>
          <w:sz w:val="24"/>
          <w:szCs w:val="24"/>
        </w:rPr>
        <w:t xml:space="preserve"> maken van steen gaf … den </w:t>
      </w:r>
      <w:proofErr w:type="spellStart"/>
      <w:r w:rsidR="00A53632" w:rsidRPr="00ED054A">
        <w:rPr>
          <w:i/>
          <w:sz w:val="24"/>
          <w:szCs w:val="24"/>
        </w:rPr>
        <w:t>cloester</w:t>
      </w:r>
      <w:proofErr w:type="spellEnd"/>
      <w:r w:rsidR="00A53632" w:rsidRPr="00ED054A">
        <w:rPr>
          <w:i/>
          <w:sz w:val="24"/>
          <w:szCs w:val="24"/>
        </w:rPr>
        <w:t xml:space="preserve">  den text van de vier </w:t>
      </w:r>
      <w:proofErr w:type="spellStart"/>
      <w:r w:rsidR="00A53632" w:rsidRPr="00ED054A">
        <w:rPr>
          <w:i/>
          <w:sz w:val="24"/>
          <w:szCs w:val="24"/>
        </w:rPr>
        <w:t>ewangelisten</w:t>
      </w:r>
      <w:proofErr w:type="spellEnd"/>
      <w:r w:rsidR="00A53632" w:rsidRPr="00ED054A">
        <w:rPr>
          <w:i/>
          <w:sz w:val="24"/>
          <w:szCs w:val="24"/>
        </w:rPr>
        <w:t xml:space="preserve"> dat buten </w:t>
      </w:r>
      <w:proofErr w:type="spellStart"/>
      <w:r w:rsidR="00A53632" w:rsidRPr="00ED054A">
        <w:rPr>
          <w:i/>
          <w:sz w:val="24"/>
          <w:szCs w:val="24"/>
        </w:rPr>
        <w:t>mit</w:t>
      </w:r>
      <w:proofErr w:type="spellEnd"/>
      <w:r w:rsidR="00A53632" w:rsidRPr="00ED054A">
        <w:rPr>
          <w:i/>
          <w:sz w:val="24"/>
          <w:szCs w:val="24"/>
        </w:rPr>
        <w:t xml:space="preserve"> </w:t>
      </w:r>
      <w:proofErr w:type="spellStart"/>
      <w:r w:rsidR="00A53632" w:rsidRPr="00ED054A">
        <w:rPr>
          <w:i/>
          <w:sz w:val="24"/>
          <w:szCs w:val="24"/>
        </w:rPr>
        <w:t>duerbaer</w:t>
      </w:r>
      <w:proofErr w:type="spellEnd"/>
      <w:r w:rsidR="00A53632" w:rsidRPr="00ED054A">
        <w:rPr>
          <w:i/>
          <w:sz w:val="24"/>
          <w:szCs w:val="24"/>
        </w:rPr>
        <w:t xml:space="preserve"> </w:t>
      </w:r>
      <w:proofErr w:type="spellStart"/>
      <w:r w:rsidR="00A53632" w:rsidRPr="00ED054A">
        <w:rPr>
          <w:i/>
          <w:sz w:val="24"/>
          <w:szCs w:val="24"/>
        </w:rPr>
        <w:t>ghesteenten</w:t>
      </w:r>
      <w:proofErr w:type="spellEnd"/>
      <w:r w:rsidR="00A53632" w:rsidRPr="00ED054A">
        <w:rPr>
          <w:i/>
          <w:sz w:val="24"/>
          <w:szCs w:val="24"/>
        </w:rPr>
        <w:t xml:space="preserve"> </w:t>
      </w:r>
      <w:proofErr w:type="spellStart"/>
      <w:r w:rsidR="00A53632" w:rsidRPr="00ED054A">
        <w:rPr>
          <w:i/>
          <w:sz w:val="24"/>
          <w:szCs w:val="24"/>
        </w:rPr>
        <w:t>ghedect</w:t>
      </w:r>
      <w:proofErr w:type="spellEnd"/>
      <w:r w:rsidR="00A53632" w:rsidRPr="00ED054A">
        <w:rPr>
          <w:i/>
          <w:sz w:val="24"/>
          <w:szCs w:val="24"/>
        </w:rPr>
        <w:t xml:space="preserve"> was.’ )</w:t>
      </w:r>
    </w:p>
    <w:p w:rsidR="00FA0C50" w:rsidRPr="00FA0C50" w:rsidRDefault="00FA0C50" w:rsidP="002A14F3">
      <w:pPr>
        <w:rPr>
          <w:sz w:val="24"/>
          <w:szCs w:val="24"/>
        </w:rPr>
      </w:pPr>
      <w:r>
        <w:rPr>
          <w:sz w:val="24"/>
          <w:szCs w:val="24"/>
        </w:rPr>
        <w:t xml:space="preserve">Verreweg de meeste pagina’s zijn gewijd aan de laatste twee honderd jaar van de kroniek, tot Maria van Bourgondië, 1482. In die tijd speelt de bekende strijd tussen de Hoeken en de Kabeljauwen, adellijke fracties die verschillende kandidaten ondersteunen voor hoge functies, zoals </w:t>
      </w:r>
      <w:r w:rsidR="00226CC1">
        <w:rPr>
          <w:sz w:val="24"/>
          <w:szCs w:val="24"/>
        </w:rPr>
        <w:t>die van</w:t>
      </w:r>
      <w:r>
        <w:rPr>
          <w:sz w:val="24"/>
          <w:szCs w:val="24"/>
        </w:rPr>
        <w:t xml:space="preserve"> bisschop van Utrecht. Onze samensteller kiest duidelijk partij voor de Hoeken, de partij waartoe ook de familie Brederode behoort.</w:t>
      </w:r>
    </w:p>
    <w:p w:rsidR="002A14F3" w:rsidRPr="001763C9" w:rsidRDefault="001763C9" w:rsidP="002A14F3">
      <w:pPr>
        <w:rPr>
          <w:b/>
          <w:sz w:val="24"/>
          <w:szCs w:val="24"/>
        </w:rPr>
      </w:pPr>
      <w:r w:rsidRPr="001763C9">
        <w:rPr>
          <w:b/>
          <w:sz w:val="24"/>
          <w:szCs w:val="24"/>
        </w:rPr>
        <w:t>De illustraties</w:t>
      </w:r>
      <w:r w:rsidR="00A476B3">
        <w:rPr>
          <w:b/>
          <w:sz w:val="24"/>
          <w:szCs w:val="24"/>
        </w:rPr>
        <w:t>: wapens en ridders</w:t>
      </w:r>
    </w:p>
    <w:p w:rsidR="00A476B3" w:rsidRDefault="00CB1A5D" w:rsidP="004C0D71">
      <w:pPr>
        <w:rPr>
          <w:sz w:val="24"/>
          <w:szCs w:val="24"/>
        </w:rPr>
      </w:pPr>
      <w:r>
        <w:rPr>
          <w:sz w:val="24"/>
          <w:szCs w:val="24"/>
        </w:rPr>
        <w:t xml:space="preserve">De illustraties in het handschrift voegen </w:t>
      </w:r>
      <w:r w:rsidR="00760AE4">
        <w:rPr>
          <w:sz w:val="24"/>
          <w:szCs w:val="24"/>
        </w:rPr>
        <w:t xml:space="preserve">een </w:t>
      </w:r>
      <w:r w:rsidR="00A476B3">
        <w:rPr>
          <w:sz w:val="24"/>
          <w:szCs w:val="24"/>
        </w:rPr>
        <w:t xml:space="preserve">heel </w:t>
      </w:r>
      <w:r w:rsidR="00760AE4">
        <w:rPr>
          <w:sz w:val="24"/>
          <w:szCs w:val="24"/>
        </w:rPr>
        <w:t>eigen ridderlij</w:t>
      </w:r>
      <w:r w:rsidR="00ED054A">
        <w:rPr>
          <w:sz w:val="24"/>
          <w:szCs w:val="24"/>
        </w:rPr>
        <w:t xml:space="preserve">ke dimensie toe aan het verhaal, in de eerste plaats </w:t>
      </w:r>
      <w:r w:rsidR="00226CC1">
        <w:rPr>
          <w:sz w:val="24"/>
          <w:szCs w:val="24"/>
        </w:rPr>
        <w:t>door</w:t>
      </w:r>
      <w:r w:rsidR="00EA25AA">
        <w:rPr>
          <w:sz w:val="24"/>
          <w:szCs w:val="24"/>
        </w:rPr>
        <w:t xml:space="preserve"> </w:t>
      </w:r>
      <w:r w:rsidR="00ED054A">
        <w:rPr>
          <w:sz w:val="24"/>
          <w:szCs w:val="24"/>
        </w:rPr>
        <w:t>de wapens van vrijwel alle hoofdpersonen.</w:t>
      </w:r>
      <w:r w:rsidR="004C0D71">
        <w:rPr>
          <w:sz w:val="24"/>
          <w:szCs w:val="24"/>
        </w:rPr>
        <w:t xml:space="preserve"> Vele van de oudste wapens zijn fictief, want de heraldiek kwam pas halverwege de twaalfde eeuw </w:t>
      </w:r>
      <w:r w:rsidR="00EA25AA">
        <w:rPr>
          <w:sz w:val="24"/>
          <w:szCs w:val="24"/>
        </w:rPr>
        <w:t>in zwang</w:t>
      </w:r>
      <w:r w:rsidR="004C0D71">
        <w:rPr>
          <w:sz w:val="24"/>
          <w:szCs w:val="24"/>
        </w:rPr>
        <w:t xml:space="preserve">. </w:t>
      </w:r>
    </w:p>
    <w:p w:rsidR="002A14F3" w:rsidRDefault="00A476B3" w:rsidP="002A14F3">
      <w:pPr>
        <w:rPr>
          <w:sz w:val="24"/>
          <w:szCs w:val="24"/>
        </w:rPr>
      </w:pPr>
      <w:r>
        <w:rPr>
          <w:sz w:val="24"/>
          <w:szCs w:val="24"/>
        </w:rPr>
        <w:lastRenderedPageBreak/>
        <w:t>De</w:t>
      </w:r>
      <w:r w:rsidR="00CE4CE0">
        <w:rPr>
          <w:sz w:val="24"/>
          <w:szCs w:val="24"/>
        </w:rPr>
        <w:t xml:space="preserve"> wapens </w:t>
      </w:r>
      <w:r w:rsidR="00970E6F">
        <w:rPr>
          <w:sz w:val="24"/>
          <w:szCs w:val="24"/>
        </w:rPr>
        <w:t xml:space="preserve">en banieren </w:t>
      </w:r>
      <w:r w:rsidR="00CE4CE0">
        <w:rPr>
          <w:sz w:val="24"/>
          <w:szCs w:val="24"/>
        </w:rPr>
        <w:t>zijn in het handschrift geschilderd, vermoedelijk door iemand anders dan de samensteller van de teksten</w:t>
      </w:r>
      <w:r w:rsidR="00634A02">
        <w:rPr>
          <w:sz w:val="24"/>
          <w:szCs w:val="24"/>
        </w:rPr>
        <w:t>, maar wel in zijn opdracht</w:t>
      </w:r>
      <w:r w:rsidR="004C0D71">
        <w:rPr>
          <w:sz w:val="24"/>
          <w:szCs w:val="24"/>
        </w:rPr>
        <w:t xml:space="preserve"> en naar zijn ideeën.</w:t>
      </w:r>
    </w:p>
    <w:p w:rsidR="00E16F54" w:rsidRDefault="00E16F54" w:rsidP="009C0B01">
      <w:pPr>
        <w:rPr>
          <w:sz w:val="24"/>
          <w:szCs w:val="24"/>
        </w:rPr>
      </w:pPr>
      <w:r w:rsidRPr="00E16F54">
        <w:rPr>
          <w:sz w:val="24"/>
          <w:szCs w:val="24"/>
          <w:highlight w:val="yellow"/>
        </w:rPr>
        <w:t>(</w:t>
      </w:r>
      <w:proofErr w:type="spellStart"/>
      <w:r w:rsidRPr="00E16F54">
        <w:rPr>
          <w:sz w:val="24"/>
          <w:szCs w:val="24"/>
          <w:highlight w:val="yellow"/>
        </w:rPr>
        <w:t>ill</w:t>
      </w:r>
      <w:proofErr w:type="spellEnd"/>
      <w:r w:rsidRPr="00E16F54">
        <w:rPr>
          <w:sz w:val="24"/>
          <w:szCs w:val="24"/>
          <w:highlight w:val="yellow"/>
        </w:rPr>
        <w:t>. Wapens)</w:t>
      </w:r>
    </w:p>
    <w:p w:rsidR="004C0D71" w:rsidRDefault="009C0B01" w:rsidP="009C0B01">
      <w:pPr>
        <w:rPr>
          <w:sz w:val="24"/>
          <w:szCs w:val="24"/>
        </w:rPr>
      </w:pPr>
      <w:r>
        <w:rPr>
          <w:sz w:val="24"/>
          <w:szCs w:val="24"/>
        </w:rPr>
        <w:t>Een andere categorie illustraties wordt gevormd door</w:t>
      </w:r>
      <w:r w:rsidR="004C0D71">
        <w:rPr>
          <w:sz w:val="24"/>
          <w:szCs w:val="24"/>
        </w:rPr>
        <w:t xml:space="preserve"> stadsgezichten, strijdscènes, landsheren te paard, banierhouders en bisschoppen</w:t>
      </w:r>
      <w:r>
        <w:rPr>
          <w:sz w:val="24"/>
          <w:szCs w:val="24"/>
        </w:rPr>
        <w:t xml:space="preserve">. </w:t>
      </w:r>
      <w:r w:rsidR="003E4BA0">
        <w:rPr>
          <w:sz w:val="24"/>
          <w:szCs w:val="24"/>
        </w:rPr>
        <w:t>Dat zijn houtsneden die de samensteller uit andere bronnen heeft geknipt en heeft ingeplakt. Daarna zijn ze met de hand ingekleurd</w:t>
      </w:r>
      <w:ins w:id="3" w:author="Inge Angevaare" w:date="2017-08-30T10:40:00Z">
        <w:r w:rsidR="007C3F23">
          <w:rPr>
            <w:sz w:val="24"/>
            <w:szCs w:val="24"/>
          </w:rPr>
          <w:t xml:space="preserve"> en soms aangepast</w:t>
        </w:r>
      </w:ins>
      <w:del w:id="4" w:author="Inge Angevaare" w:date="2017-08-30T10:40:00Z">
        <w:r w:rsidR="003E4BA0" w:rsidDel="007C3F23">
          <w:rPr>
            <w:sz w:val="24"/>
            <w:szCs w:val="24"/>
          </w:rPr>
          <w:delText>.</w:delText>
        </w:r>
      </w:del>
    </w:p>
    <w:p w:rsidR="00E16F54" w:rsidRDefault="00E16F54" w:rsidP="009C0B01">
      <w:pPr>
        <w:rPr>
          <w:sz w:val="24"/>
          <w:szCs w:val="24"/>
        </w:rPr>
      </w:pPr>
      <w:r w:rsidRPr="00E16F54">
        <w:rPr>
          <w:sz w:val="24"/>
          <w:szCs w:val="24"/>
          <w:highlight w:val="yellow"/>
        </w:rPr>
        <w:t>(ridder te paard)</w:t>
      </w:r>
    </w:p>
    <w:p w:rsidR="00E45AD0" w:rsidRDefault="003E4BA0" w:rsidP="009C0B01">
      <w:pPr>
        <w:rPr>
          <w:sz w:val="24"/>
          <w:szCs w:val="24"/>
        </w:rPr>
      </w:pPr>
      <w:r>
        <w:rPr>
          <w:sz w:val="24"/>
          <w:szCs w:val="24"/>
        </w:rPr>
        <w:t xml:space="preserve">Die houtsneden komen uit </w:t>
      </w:r>
      <w:r>
        <w:rPr>
          <w:i/>
          <w:sz w:val="24"/>
          <w:szCs w:val="24"/>
        </w:rPr>
        <w:t>gedrukte</w:t>
      </w:r>
      <w:r>
        <w:rPr>
          <w:sz w:val="24"/>
          <w:szCs w:val="24"/>
        </w:rPr>
        <w:t xml:space="preserve"> bronnen, een teken dat we hier in de overgangstijd zitten tussen handgeschreven en gedrukte bronnen. Vaak zijn het collages van elementen uit verschillende houtsneden. Helaas zijn in de loop van de jaren vele van deze illustraties verloren gegaan – op de lege bladzijden die ze achterlaten zijn soms nog sporen van </w:t>
      </w:r>
      <w:r w:rsidR="009F5C8D">
        <w:rPr>
          <w:sz w:val="24"/>
          <w:szCs w:val="24"/>
        </w:rPr>
        <w:t xml:space="preserve">gedrukte </w:t>
      </w:r>
      <w:r>
        <w:rPr>
          <w:sz w:val="24"/>
          <w:szCs w:val="24"/>
        </w:rPr>
        <w:t>teksten te zien uit de originele uitgave.</w:t>
      </w:r>
    </w:p>
    <w:p w:rsidR="00E45AD0" w:rsidRDefault="00E45AD0" w:rsidP="009C0B01">
      <w:pPr>
        <w:rPr>
          <w:sz w:val="24"/>
          <w:szCs w:val="24"/>
        </w:rPr>
      </w:pPr>
      <w:r w:rsidRPr="00BE2F26">
        <w:rPr>
          <w:sz w:val="24"/>
          <w:szCs w:val="24"/>
          <w:highlight w:val="yellow"/>
        </w:rPr>
        <w:t>(</w:t>
      </w:r>
      <w:proofErr w:type="spellStart"/>
      <w:r w:rsidRPr="00BE2F26">
        <w:rPr>
          <w:sz w:val="24"/>
          <w:szCs w:val="24"/>
          <w:highlight w:val="yellow"/>
        </w:rPr>
        <w:t>ill</w:t>
      </w:r>
      <w:proofErr w:type="spellEnd"/>
      <w:r w:rsidRPr="00BE2F26">
        <w:rPr>
          <w:sz w:val="24"/>
          <w:szCs w:val="24"/>
          <w:highlight w:val="yellow"/>
        </w:rPr>
        <w:t>: Woud zonder genade, fol. 111v).</w:t>
      </w:r>
    </w:p>
    <w:p w:rsidR="00BE2F26" w:rsidRDefault="00BE2F26">
      <w:pPr>
        <w:rPr>
          <w:b/>
          <w:sz w:val="24"/>
          <w:szCs w:val="24"/>
        </w:rPr>
      </w:pPr>
      <w:r>
        <w:rPr>
          <w:b/>
          <w:sz w:val="24"/>
          <w:szCs w:val="24"/>
        </w:rPr>
        <w:t xml:space="preserve">Lotgevallen van het handschrift: </w:t>
      </w:r>
      <w:r w:rsidR="00950964">
        <w:rPr>
          <w:b/>
          <w:sz w:val="24"/>
          <w:szCs w:val="24"/>
        </w:rPr>
        <w:t xml:space="preserve">Johan </w:t>
      </w:r>
      <w:proofErr w:type="spellStart"/>
      <w:r w:rsidR="00950964">
        <w:rPr>
          <w:b/>
          <w:sz w:val="24"/>
          <w:szCs w:val="24"/>
        </w:rPr>
        <w:t>Huyssen</w:t>
      </w:r>
      <w:proofErr w:type="spellEnd"/>
      <w:r w:rsidR="00950964">
        <w:rPr>
          <w:b/>
          <w:sz w:val="24"/>
          <w:szCs w:val="24"/>
        </w:rPr>
        <w:t xml:space="preserve"> van Kattendijke</w:t>
      </w:r>
    </w:p>
    <w:p w:rsidR="00796509" w:rsidRPr="00796509" w:rsidRDefault="00796509">
      <w:pPr>
        <w:rPr>
          <w:sz w:val="24"/>
          <w:szCs w:val="24"/>
        </w:rPr>
      </w:pPr>
      <w:r w:rsidRPr="00796509">
        <w:rPr>
          <w:sz w:val="24"/>
          <w:szCs w:val="24"/>
        </w:rPr>
        <w:t xml:space="preserve">Van een verspreiding onder ‘veel </w:t>
      </w:r>
      <w:proofErr w:type="spellStart"/>
      <w:r w:rsidRPr="00796509">
        <w:rPr>
          <w:sz w:val="24"/>
          <w:szCs w:val="24"/>
        </w:rPr>
        <w:t>mens</w:t>
      </w:r>
      <w:r w:rsidR="00123C1F">
        <w:rPr>
          <w:sz w:val="24"/>
          <w:szCs w:val="24"/>
        </w:rPr>
        <w:t>ch</w:t>
      </w:r>
      <w:r w:rsidRPr="00796509">
        <w:rPr>
          <w:sz w:val="24"/>
          <w:szCs w:val="24"/>
        </w:rPr>
        <w:t>en</w:t>
      </w:r>
      <w:proofErr w:type="spellEnd"/>
      <w:r w:rsidRPr="00796509">
        <w:rPr>
          <w:sz w:val="24"/>
          <w:szCs w:val="24"/>
        </w:rPr>
        <w:t>’, zoals de samensteller beoogde, is weinig terechtgekomen.</w:t>
      </w:r>
      <w:r w:rsidR="00123C1F">
        <w:rPr>
          <w:sz w:val="24"/>
          <w:szCs w:val="24"/>
        </w:rPr>
        <w:t xml:space="preserve"> </w:t>
      </w:r>
      <w:r w:rsidR="007C3F23">
        <w:rPr>
          <w:sz w:val="24"/>
          <w:szCs w:val="24"/>
        </w:rPr>
        <w:t>Misschien was het handschrift bedoeld als kopij voor een te drukken boek</w:t>
      </w:r>
      <w:r w:rsidR="00416676">
        <w:rPr>
          <w:sz w:val="24"/>
          <w:szCs w:val="24"/>
        </w:rPr>
        <w:t>. Dat zou het</w:t>
      </w:r>
      <w:r w:rsidR="007C3F23">
        <w:rPr>
          <w:sz w:val="24"/>
          <w:szCs w:val="24"/>
        </w:rPr>
        <w:t xml:space="preserve"> knip- en plakwerk verklaren</w:t>
      </w:r>
      <w:r w:rsidR="00416676">
        <w:rPr>
          <w:sz w:val="24"/>
          <w:szCs w:val="24"/>
        </w:rPr>
        <w:t>. M</w:t>
      </w:r>
      <w:r w:rsidR="007C3F23">
        <w:rPr>
          <w:sz w:val="24"/>
          <w:szCs w:val="24"/>
        </w:rPr>
        <w:t xml:space="preserve">aar van een gedrukt boek is het nooit gekomen. Ook zijn </w:t>
      </w:r>
      <w:r w:rsidR="00416676">
        <w:rPr>
          <w:sz w:val="24"/>
          <w:szCs w:val="24"/>
        </w:rPr>
        <w:t xml:space="preserve">elders </w:t>
      </w:r>
      <w:r w:rsidR="003A5FF3">
        <w:rPr>
          <w:sz w:val="24"/>
          <w:szCs w:val="24"/>
        </w:rPr>
        <w:t>geen verwijzingen naar het handschrift gevonden</w:t>
      </w:r>
      <w:r w:rsidR="00126B96">
        <w:rPr>
          <w:sz w:val="24"/>
          <w:szCs w:val="24"/>
        </w:rPr>
        <w:t xml:space="preserve">. </w:t>
      </w:r>
      <w:r w:rsidR="00123C1F">
        <w:rPr>
          <w:sz w:val="24"/>
          <w:szCs w:val="24"/>
        </w:rPr>
        <w:t xml:space="preserve">De vroegste eigenaar van het handschrift die we kennen is </w:t>
      </w:r>
      <w:r w:rsidR="00087BA6">
        <w:rPr>
          <w:sz w:val="24"/>
          <w:szCs w:val="24"/>
        </w:rPr>
        <w:t>m</w:t>
      </w:r>
      <w:r w:rsidR="00123C1F">
        <w:rPr>
          <w:sz w:val="24"/>
          <w:szCs w:val="24"/>
        </w:rPr>
        <w:t>r. Pieter Hanneman (1544-1593). Hij zet</w:t>
      </w:r>
      <w:r w:rsidR="00376DF6">
        <w:rPr>
          <w:sz w:val="24"/>
          <w:szCs w:val="24"/>
        </w:rPr>
        <w:t xml:space="preserve"> zijn naam op de openingspagina en maakt her en der in het handschrift notities</w:t>
      </w:r>
      <w:r w:rsidR="00416676">
        <w:rPr>
          <w:sz w:val="24"/>
          <w:szCs w:val="24"/>
        </w:rPr>
        <w:t>,</w:t>
      </w:r>
      <w:r w:rsidR="00376DF6">
        <w:rPr>
          <w:sz w:val="24"/>
          <w:szCs w:val="24"/>
        </w:rPr>
        <w:t xml:space="preserve"> zoals eigenaren van handschriften gewoon waren te doen</w:t>
      </w:r>
      <w:r w:rsidR="00A46CA9">
        <w:rPr>
          <w:sz w:val="24"/>
          <w:szCs w:val="24"/>
        </w:rPr>
        <w:t>, vooral over zijn familie</w:t>
      </w:r>
      <w:r w:rsidR="00376DF6">
        <w:rPr>
          <w:sz w:val="24"/>
          <w:szCs w:val="24"/>
        </w:rPr>
        <w:t>.</w:t>
      </w:r>
    </w:p>
    <w:p w:rsidR="00BE2F26" w:rsidRPr="00FB3AAA" w:rsidRDefault="00FB3AAA" w:rsidP="00FB3AAA">
      <w:pPr>
        <w:rPr>
          <w:sz w:val="24"/>
          <w:szCs w:val="24"/>
        </w:rPr>
      </w:pPr>
      <w:r w:rsidRPr="00FB3AAA">
        <w:rPr>
          <w:sz w:val="24"/>
          <w:szCs w:val="24"/>
          <w:highlight w:val="yellow"/>
        </w:rPr>
        <w:t xml:space="preserve">(afb. vol. 1r, met bezittersnotities van Hanneman en </w:t>
      </w:r>
      <w:proofErr w:type="spellStart"/>
      <w:r w:rsidRPr="00FB3AAA">
        <w:rPr>
          <w:sz w:val="24"/>
          <w:szCs w:val="24"/>
          <w:highlight w:val="yellow"/>
        </w:rPr>
        <w:t>Huyssen</w:t>
      </w:r>
      <w:proofErr w:type="spellEnd"/>
      <w:r w:rsidRPr="00FB3AAA">
        <w:rPr>
          <w:sz w:val="24"/>
          <w:szCs w:val="24"/>
          <w:highlight w:val="yellow"/>
        </w:rPr>
        <w:t xml:space="preserve"> van Kattendijke)</w:t>
      </w:r>
    </w:p>
    <w:p w:rsidR="0093116F" w:rsidRDefault="00126B96">
      <w:pPr>
        <w:rPr>
          <w:sz w:val="24"/>
          <w:szCs w:val="24"/>
        </w:rPr>
      </w:pPr>
      <w:r>
        <w:rPr>
          <w:sz w:val="24"/>
          <w:szCs w:val="24"/>
        </w:rPr>
        <w:t xml:space="preserve">In 1614 </w:t>
      </w:r>
      <w:r w:rsidR="00921752">
        <w:rPr>
          <w:sz w:val="24"/>
          <w:szCs w:val="24"/>
        </w:rPr>
        <w:t>komt</w:t>
      </w:r>
      <w:r>
        <w:rPr>
          <w:sz w:val="24"/>
          <w:szCs w:val="24"/>
        </w:rPr>
        <w:t xml:space="preserve"> het handschrift in bezit van Jan </w:t>
      </w:r>
      <w:proofErr w:type="spellStart"/>
      <w:r>
        <w:rPr>
          <w:sz w:val="24"/>
          <w:szCs w:val="24"/>
        </w:rPr>
        <w:t>Huyssen</w:t>
      </w:r>
      <w:proofErr w:type="spellEnd"/>
      <w:r>
        <w:rPr>
          <w:sz w:val="24"/>
          <w:szCs w:val="24"/>
        </w:rPr>
        <w:t xml:space="preserve"> van Kattendijke (1566-1634), </w:t>
      </w:r>
      <w:r w:rsidR="00A46CA9">
        <w:rPr>
          <w:sz w:val="24"/>
          <w:szCs w:val="24"/>
        </w:rPr>
        <w:t xml:space="preserve">een prominente Zeeuwse bestuurder, </w:t>
      </w:r>
      <w:r>
        <w:rPr>
          <w:sz w:val="24"/>
          <w:szCs w:val="24"/>
        </w:rPr>
        <w:t xml:space="preserve">wiens moeder een Hanneman was. </w:t>
      </w:r>
      <w:r w:rsidR="00A46CA9">
        <w:rPr>
          <w:sz w:val="24"/>
          <w:szCs w:val="24"/>
        </w:rPr>
        <w:t xml:space="preserve">Ook hij zet zijn naam op de titelpagina. </w:t>
      </w:r>
      <w:r w:rsidR="0063419B">
        <w:rPr>
          <w:sz w:val="24"/>
          <w:szCs w:val="24"/>
        </w:rPr>
        <w:t>Hij vindt het handschrift zo belangrijk voor de familiegeschiedenis, dat hij laat vastleggen dat het altijd in de familie moet blijven.</w:t>
      </w:r>
    </w:p>
    <w:p w:rsidR="009734F4" w:rsidRDefault="0093116F">
      <w:pPr>
        <w:rPr>
          <w:sz w:val="24"/>
          <w:szCs w:val="24"/>
        </w:rPr>
      </w:pPr>
      <w:r>
        <w:rPr>
          <w:sz w:val="24"/>
          <w:szCs w:val="24"/>
        </w:rPr>
        <w:t xml:space="preserve">Zo krijgt de kroniek ook de naam waaronder zij in de literatuur bekend zal worden: de Johan </w:t>
      </w:r>
      <w:proofErr w:type="spellStart"/>
      <w:r>
        <w:rPr>
          <w:sz w:val="24"/>
          <w:szCs w:val="24"/>
        </w:rPr>
        <w:t>Huysssen</w:t>
      </w:r>
      <w:proofErr w:type="spellEnd"/>
      <w:r>
        <w:rPr>
          <w:sz w:val="24"/>
          <w:szCs w:val="24"/>
        </w:rPr>
        <w:t xml:space="preserve"> van Katten</w:t>
      </w:r>
      <w:r w:rsidR="009F0473">
        <w:rPr>
          <w:sz w:val="24"/>
          <w:szCs w:val="24"/>
        </w:rPr>
        <w:t>dijkekro</w:t>
      </w:r>
      <w:r>
        <w:rPr>
          <w:sz w:val="24"/>
          <w:szCs w:val="24"/>
        </w:rPr>
        <w:t>niek</w:t>
      </w:r>
      <w:r w:rsidR="00A1170F">
        <w:rPr>
          <w:sz w:val="24"/>
          <w:szCs w:val="24"/>
        </w:rPr>
        <w:t>, kortweg Katten</w:t>
      </w:r>
      <w:r w:rsidR="009F0473">
        <w:rPr>
          <w:sz w:val="24"/>
          <w:szCs w:val="24"/>
        </w:rPr>
        <w:t>dijkekro</w:t>
      </w:r>
      <w:r w:rsidR="00A1170F">
        <w:rPr>
          <w:sz w:val="24"/>
          <w:szCs w:val="24"/>
        </w:rPr>
        <w:t>niek</w:t>
      </w:r>
      <w:r>
        <w:rPr>
          <w:sz w:val="24"/>
          <w:szCs w:val="24"/>
        </w:rPr>
        <w:t>.</w:t>
      </w:r>
      <w:r w:rsidR="00C609B4">
        <w:rPr>
          <w:sz w:val="24"/>
          <w:szCs w:val="24"/>
        </w:rPr>
        <w:t xml:space="preserve"> </w:t>
      </w:r>
    </w:p>
    <w:p w:rsidR="00FC2D21" w:rsidRDefault="00376DF6">
      <w:pPr>
        <w:rPr>
          <w:sz w:val="24"/>
          <w:szCs w:val="24"/>
        </w:rPr>
      </w:pPr>
      <w:r w:rsidRPr="00376DF6">
        <w:rPr>
          <w:sz w:val="24"/>
          <w:szCs w:val="24"/>
          <w:highlight w:val="yellow"/>
        </w:rPr>
        <w:t>[</w:t>
      </w:r>
      <w:proofErr w:type="spellStart"/>
      <w:r w:rsidRPr="00376DF6">
        <w:rPr>
          <w:sz w:val="24"/>
          <w:szCs w:val="24"/>
          <w:highlight w:val="yellow"/>
        </w:rPr>
        <w:t>ill</w:t>
      </w:r>
      <w:proofErr w:type="spellEnd"/>
      <w:r w:rsidRPr="00376DF6">
        <w:rPr>
          <w:sz w:val="24"/>
          <w:szCs w:val="24"/>
          <w:highlight w:val="yellow"/>
        </w:rPr>
        <w:t xml:space="preserve">: portret </w:t>
      </w:r>
      <w:proofErr w:type="spellStart"/>
      <w:r w:rsidRPr="00376DF6">
        <w:rPr>
          <w:sz w:val="24"/>
          <w:szCs w:val="24"/>
          <w:highlight w:val="yellow"/>
        </w:rPr>
        <w:t>Huyssen</w:t>
      </w:r>
      <w:proofErr w:type="spellEnd"/>
      <w:r w:rsidRPr="00376DF6">
        <w:rPr>
          <w:sz w:val="24"/>
          <w:szCs w:val="24"/>
          <w:highlight w:val="yellow"/>
        </w:rPr>
        <w:t xml:space="preserve"> van Kattendijke]</w:t>
      </w:r>
    </w:p>
    <w:p w:rsidR="009734F4" w:rsidRDefault="00FC2D21">
      <w:pPr>
        <w:rPr>
          <w:sz w:val="24"/>
          <w:szCs w:val="24"/>
        </w:rPr>
      </w:pPr>
      <w:r>
        <w:rPr>
          <w:sz w:val="24"/>
          <w:szCs w:val="24"/>
        </w:rPr>
        <w:t xml:space="preserve">Vierhonderd jaar lang respecteren de erfgenamen </w:t>
      </w:r>
      <w:r w:rsidR="0093116F">
        <w:rPr>
          <w:sz w:val="24"/>
          <w:szCs w:val="24"/>
        </w:rPr>
        <w:t>de</w:t>
      </w:r>
      <w:r>
        <w:rPr>
          <w:sz w:val="24"/>
          <w:szCs w:val="24"/>
        </w:rPr>
        <w:t xml:space="preserve"> wens</w:t>
      </w:r>
      <w:r w:rsidR="0093116F">
        <w:rPr>
          <w:sz w:val="24"/>
          <w:szCs w:val="24"/>
        </w:rPr>
        <w:t xml:space="preserve"> van Jan </w:t>
      </w:r>
      <w:proofErr w:type="spellStart"/>
      <w:r w:rsidR="0093116F">
        <w:rPr>
          <w:sz w:val="24"/>
          <w:szCs w:val="24"/>
        </w:rPr>
        <w:t>Huyssen</w:t>
      </w:r>
      <w:proofErr w:type="spellEnd"/>
      <w:r w:rsidR="0093116F">
        <w:rPr>
          <w:sz w:val="24"/>
          <w:szCs w:val="24"/>
        </w:rPr>
        <w:t xml:space="preserve"> van Kattendijke</w:t>
      </w:r>
      <w:r w:rsidR="002D29EE">
        <w:rPr>
          <w:sz w:val="24"/>
          <w:szCs w:val="24"/>
        </w:rPr>
        <w:t xml:space="preserve"> en houden zij het handschrift in privébezit</w:t>
      </w:r>
      <w:r w:rsidR="009734F4">
        <w:rPr>
          <w:sz w:val="24"/>
          <w:szCs w:val="24"/>
        </w:rPr>
        <w:t xml:space="preserve">. Zo nu en dan krijgen historici toegang tot het handschrift, zoals blijkt uit aantekeningen </w:t>
      </w:r>
      <w:r w:rsidR="002A548C">
        <w:rPr>
          <w:sz w:val="24"/>
          <w:szCs w:val="24"/>
        </w:rPr>
        <w:t xml:space="preserve">in het handschrift </w:t>
      </w:r>
      <w:r w:rsidR="009734F4">
        <w:rPr>
          <w:sz w:val="24"/>
          <w:szCs w:val="24"/>
        </w:rPr>
        <w:t xml:space="preserve">door de historicus Pieter </w:t>
      </w:r>
      <w:proofErr w:type="spellStart"/>
      <w:r w:rsidR="009734F4">
        <w:rPr>
          <w:sz w:val="24"/>
          <w:szCs w:val="24"/>
        </w:rPr>
        <w:t>Cornelisz</w:t>
      </w:r>
      <w:proofErr w:type="spellEnd"/>
      <w:r w:rsidR="009734F4">
        <w:rPr>
          <w:sz w:val="24"/>
          <w:szCs w:val="24"/>
        </w:rPr>
        <w:t xml:space="preserve">. </w:t>
      </w:r>
      <w:proofErr w:type="spellStart"/>
      <w:r w:rsidR="009734F4">
        <w:rPr>
          <w:sz w:val="24"/>
          <w:szCs w:val="24"/>
        </w:rPr>
        <w:t>Bockenberg</w:t>
      </w:r>
      <w:proofErr w:type="spellEnd"/>
      <w:r w:rsidR="009734F4">
        <w:rPr>
          <w:sz w:val="24"/>
          <w:szCs w:val="24"/>
        </w:rPr>
        <w:t xml:space="preserve"> </w:t>
      </w:r>
      <w:r w:rsidR="002A548C">
        <w:rPr>
          <w:sz w:val="24"/>
          <w:szCs w:val="24"/>
        </w:rPr>
        <w:t>(1558-1617) en Cornelis van Alphen.</w:t>
      </w:r>
      <w:r w:rsidR="00AA2ED8">
        <w:rPr>
          <w:sz w:val="24"/>
          <w:szCs w:val="24"/>
        </w:rPr>
        <w:t xml:space="preserve"> Eind twintigste eeuw krijgen onderzoekers van het Huygens Instituut </w:t>
      </w:r>
      <w:ins w:id="5" w:author="Inge Angevaare" w:date="2017-08-30T10:53:00Z">
        <w:r w:rsidR="00416676">
          <w:rPr>
            <w:sz w:val="24"/>
            <w:szCs w:val="24"/>
          </w:rPr>
          <w:t xml:space="preserve">voor Nederlandse geschiedenis </w:t>
        </w:r>
      </w:ins>
      <w:r w:rsidR="00AA2ED8">
        <w:rPr>
          <w:sz w:val="24"/>
          <w:szCs w:val="24"/>
        </w:rPr>
        <w:t xml:space="preserve">toegang, wat leidt tot de publicatie in 2005 van </w:t>
      </w:r>
      <w:r w:rsidR="002D29EE">
        <w:rPr>
          <w:sz w:val="24"/>
          <w:szCs w:val="24"/>
        </w:rPr>
        <w:t xml:space="preserve">een volledige weergave van de tekst met </w:t>
      </w:r>
      <w:del w:id="6" w:author="Inge Angevaare" w:date="2017-08-30T11:06:00Z">
        <w:r w:rsidR="002D29EE" w:rsidDel="00971E65">
          <w:rPr>
            <w:sz w:val="24"/>
            <w:szCs w:val="24"/>
          </w:rPr>
          <w:delText>toelichting</w:delText>
        </w:r>
      </w:del>
      <w:del w:id="7" w:author="Inge Angevaare" w:date="2017-08-30T10:53:00Z">
        <w:r w:rsidR="002D29EE" w:rsidDel="00416676">
          <w:rPr>
            <w:sz w:val="24"/>
            <w:szCs w:val="24"/>
          </w:rPr>
          <w:delText>e</w:delText>
        </w:r>
      </w:del>
      <w:del w:id="8" w:author="Inge Angevaare" w:date="2017-08-30T10:54:00Z">
        <w:r w:rsidR="002D29EE" w:rsidDel="00416676">
          <w:rPr>
            <w:sz w:val="24"/>
            <w:szCs w:val="24"/>
          </w:rPr>
          <w:delText>n</w:delText>
        </w:r>
      </w:del>
      <w:ins w:id="9" w:author="Inge Angevaare" w:date="2017-08-30T11:06:00Z">
        <w:r w:rsidR="00971E65">
          <w:rPr>
            <w:sz w:val="24"/>
            <w:szCs w:val="24"/>
          </w:rPr>
          <w:t>inleidende teksten</w:t>
        </w:r>
      </w:ins>
      <w:r w:rsidR="00AA2ED8">
        <w:rPr>
          <w:sz w:val="24"/>
          <w:szCs w:val="24"/>
        </w:rPr>
        <w:t xml:space="preserve"> (zie bronnen).</w:t>
      </w:r>
    </w:p>
    <w:p w:rsidR="009734F4" w:rsidRDefault="001A38EE">
      <w:pPr>
        <w:rPr>
          <w:sz w:val="24"/>
          <w:szCs w:val="24"/>
        </w:rPr>
      </w:pPr>
      <w:r>
        <w:rPr>
          <w:sz w:val="24"/>
          <w:szCs w:val="24"/>
        </w:rPr>
        <w:lastRenderedPageBreak/>
        <w:t xml:space="preserve">In 2016 besluit Hugo van </w:t>
      </w:r>
      <w:proofErr w:type="spellStart"/>
      <w:r>
        <w:rPr>
          <w:sz w:val="24"/>
          <w:szCs w:val="24"/>
        </w:rPr>
        <w:t>Huyssen</w:t>
      </w:r>
      <w:proofErr w:type="spellEnd"/>
      <w:r>
        <w:rPr>
          <w:sz w:val="24"/>
          <w:szCs w:val="24"/>
        </w:rPr>
        <w:t xml:space="preserve"> Kattendijke het handschrift langdurig in bruikleen te geven aan de KB. </w:t>
      </w:r>
    </w:p>
    <w:p w:rsidR="00970E6F" w:rsidRDefault="00970E6F">
      <w:pPr>
        <w:rPr>
          <w:b/>
          <w:sz w:val="24"/>
          <w:szCs w:val="24"/>
        </w:rPr>
      </w:pPr>
      <w:r>
        <w:rPr>
          <w:b/>
          <w:sz w:val="24"/>
          <w:szCs w:val="24"/>
        </w:rPr>
        <w:t>Beschrijving van het handschrift</w:t>
      </w:r>
    </w:p>
    <w:p w:rsidR="00247E73" w:rsidRPr="00FC2D21" w:rsidRDefault="00E54CEF" w:rsidP="00247E73">
      <w:pPr>
        <w:pStyle w:val="NoSpacing"/>
        <w:rPr>
          <w:rFonts w:eastAsia="Times New Roman" w:cs="Times New Roman"/>
          <w:color w:val="002060"/>
          <w:sz w:val="24"/>
          <w:szCs w:val="24"/>
          <w:lang w:eastAsia="nl-NL"/>
        </w:rPr>
      </w:pPr>
      <w:r w:rsidRPr="00FC2D21">
        <w:rPr>
          <w:rFonts w:eastAsia="Times New Roman" w:cs="Times New Roman"/>
          <w:color w:val="002060"/>
          <w:sz w:val="24"/>
          <w:szCs w:val="24"/>
          <w:lang w:eastAsia="nl-NL"/>
        </w:rPr>
        <w:t xml:space="preserve">Die </w:t>
      </w:r>
      <w:hyperlink r:id="rId9" w:history="1">
        <w:r w:rsidRPr="00FC2D21">
          <w:rPr>
            <w:rFonts w:eastAsia="Times New Roman" w:cs="Times New Roman"/>
            <w:color w:val="002060"/>
            <w:sz w:val="24"/>
            <w:szCs w:val="24"/>
            <w:lang w:eastAsia="nl-NL"/>
          </w:rPr>
          <w:t>historie</w:t>
        </w:r>
      </w:hyperlink>
      <w:r w:rsidRPr="00FC2D21">
        <w:rPr>
          <w:rFonts w:eastAsia="Times New Roman" w:cs="Times New Roman"/>
          <w:color w:val="002060"/>
          <w:sz w:val="24"/>
          <w:szCs w:val="24"/>
          <w:lang w:eastAsia="nl-NL"/>
        </w:rPr>
        <w:t xml:space="preserve"> of die </w:t>
      </w:r>
      <w:hyperlink r:id="rId10" w:history="1">
        <w:proofErr w:type="spellStart"/>
        <w:r w:rsidRPr="00FC2D21">
          <w:rPr>
            <w:rFonts w:eastAsia="Times New Roman" w:cs="Times New Roman"/>
            <w:color w:val="002060"/>
            <w:sz w:val="24"/>
            <w:szCs w:val="24"/>
            <w:lang w:eastAsia="nl-NL"/>
          </w:rPr>
          <w:t>cronicke</w:t>
        </w:r>
        <w:proofErr w:type="spellEnd"/>
      </w:hyperlink>
      <w:r w:rsidRPr="00FC2D21">
        <w:rPr>
          <w:rFonts w:eastAsia="Times New Roman" w:cs="Times New Roman"/>
          <w:color w:val="002060"/>
          <w:sz w:val="24"/>
          <w:szCs w:val="24"/>
          <w:lang w:eastAsia="nl-NL"/>
        </w:rPr>
        <w:t xml:space="preserve"> van </w:t>
      </w:r>
      <w:hyperlink r:id="rId11" w:history="1">
        <w:proofErr w:type="spellStart"/>
        <w:r w:rsidRPr="00FC2D21">
          <w:rPr>
            <w:rFonts w:eastAsia="Times New Roman" w:cs="Times New Roman"/>
            <w:color w:val="002060"/>
            <w:sz w:val="24"/>
            <w:szCs w:val="24"/>
            <w:lang w:eastAsia="nl-NL"/>
          </w:rPr>
          <w:t>Hollant</w:t>
        </w:r>
        <w:proofErr w:type="spellEnd"/>
        <w:r w:rsidRPr="00FC2D21">
          <w:rPr>
            <w:rFonts w:eastAsia="Times New Roman" w:cs="Times New Roman"/>
            <w:color w:val="002060"/>
            <w:sz w:val="24"/>
            <w:szCs w:val="24"/>
            <w:lang w:eastAsia="nl-NL"/>
          </w:rPr>
          <w:t>,</w:t>
        </w:r>
      </w:hyperlink>
      <w:r w:rsidRPr="00FC2D21">
        <w:rPr>
          <w:rFonts w:eastAsia="Times New Roman" w:cs="Times New Roman"/>
          <w:color w:val="002060"/>
          <w:sz w:val="24"/>
          <w:szCs w:val="24"/>
          <w:lang w:eastAsia="nl-NL"/>
        </w:rPr>
        <w:t xml:space="preserve"> van </w:t>
      </w:r>
      <w:hyperlink r:id="rId12" w:history="1">
        <w:proofErr w:type="spellStart"/>
        <w:r w:rsidRPr="00FC2D21">
          <w:rPr>
            <w:rFonts w:eastAsia="Times New Roman" w:cs="Times New Roman"/>
            <w:color w:val="002060"/>
            <w:sz w:val="24"/>
            <w:szCs w:val="24"/>
            <w:lang w:eastAsia="nl-NL"/>
          </w:rPr>
          <w:t>Zeelant</w:t>
        </w:r>
        <w:proofErr w:type="spellEnd"/>
      </w:hyperlink>
      <w:r w:rsidRPr="00FC2D21">
        <w:rPr>
          <w:rFonts w:eastAsia="Times New Roman" w:cs="Times New Roman"/>
          <w:color w:val="002060"/>
          <w:sz w:val="24"/>
          <w:szCs w:val="24"/>
          <w:lang w:eastAsia="nl-NL"/>
        </w:rPr>
        <w:t xml:space="preserve"> </w:t>
      </w:r>
      <w:hyperlink r:id="rId13" w:history="1">
        <w:r w:rsidRPr="00FC2D21">
          <w:rPr>
            <w:rFonts w:eastAsia="Times New Roman" w:cs="Times New Roman"/>
            <w:color w:val="002060"/>
            <w:sz w:val="24"/>
            <w:szCs w:val="24"/>
            <w:lang w:eastAsia="nl-NL"/>
          </w:rPr>
          <w:t>ende</w:t>
        </w:r>
      </w:hyperlink>
      <w:r w:rsidRPr="00FC2D21">
        <w:rPr>
          <w:rFonts w:eastAsia="Times New Roman" w:cs="Times New Roman"/>
          <w:color w:val="002060"/>
          <w:sz w:val="24"/>
          <w:szCs w:val="24"/>
          <w:lang w:eastAsia="nl-NL"/>
        </w:rPr>
        <w:t xml:space="preserve"> van </w:t>
      </w:r>
      <w:hyperlink r:id="rId14" w:history="1">
        <w:proofErr w:type="spellStart"/>
        <w:r w:rsidRPr="00FC2D21">
          <w:rPr>
            <w:rFonts w:eastAsia="Times New Roman" w:cs="Times New Roman"/>
            <w:color w:val="002060"/>
            <w:sz w:val="24"/>
            <w:szCs w:val="24"/>
            <w:lang w:eastAsia="nl-NL"/>
          </w:rPr>
          <w:t>Vrieslant</w:t>
        </w:r>
        <w:proofErr w:type="spellEnd"/>
      </w:hyperlink>
      <w:r w:rsidRPr="00FC2D21">
        <w:rPr>
          <w:rFonts w:eastAsia="Times New Roman" w:cs="Times New Roman"/>
          <w:color w:val="002060"/>
          <w:sz w:val="24"/>
          <w:szCs w:val="24"/>
          <w:lang w:eastAsia="nl-NL"/>
        </w:rPr>
        <w:t xml:space="preserve"> </w:t>
      </w:r>
      <w:hyperlink r:id="rId15" w:history="1">
        <w:r w:rsidRPr="00FC2D21">
          <w:rPr>
            <w:rFonts w:eastAsia="Times New Roman" w:cs="Times New Roman"/>
            <w:color w:val="002060"/>
            <w:sz w:val="24"/>
            <w:szCs w:val="24"/>
            <w:lang w:eastAsia="nl-NL"/>
          </w:rPr>
          <w:t>ende</w:t>
        </w:r>
      </w:hyperlink>
      <w:r w:rsidRPr="00FC2D21">
        <w:rPr>
          <w:rFonts w:eastAsia="Times New Roman" w:cs="Times New Roman"/>
          <w:color w:val="002060"/>
          <w:sz w:val="24"/>
          <w:szCs w:val="24"/>
          <w:lang w:eastAsia="nl-NL"/>
        </w:rPr>
        <w:t xml:space="preserve"> van den </w:t>
      </w:r>
      <w:hyperlink r:id="rId16" w:history="1">
        <w:proofErr w:type="spellStart"/>
        <w:r w:rsidRPr="00FC2D21">
          <w:rPr>
            <w:rFonts w:eastAsia="Times New Roman" w:cs="Times New Roman"/>
            <w:color w:val="002060"/>
            <w:sz w:val="24"/>
            <w:szCs w:val="24"/>
            <w:lang w:eastAsia="nl-NL"/>
          </w:rPr>
          <w:t>stichte</w:t>
        </w:r>
        <w:proofErr w:type="spellEnd"/>
      </w:hyperlink>
      <w:r w:rsidRPr="00FC2D21">
        <w:rPr>
          <w:rFonts w:eastAsia="Times New Roman" w:cs="Times New Roman"/>
          <w:color w:val="002060"/>
          <w:sz w:val="24"/>
          <w:szCs w:val="24"/>
          <w:lang w:eastAsia="nl-NL"/>
        </w:rPr>
        <w:t xml:space="preserve"> van </w:t>
      </w:r>
      <w:hyperlink r:id="rId17" w:history="1">
        <w:proofErr w:type="spellStart"/>
        <w:r w:rsidRPr="00FC2D21">
          <w:rPr>
            <w:rFonts w:eastAsia="Times New Roman" w:cs="Times New Roman"/>
            <w:color w:val="002060"/>
            <w:sz w:val="24"/>
            <w:szCs w:val="24"/>
            <w:lang w:eastAsia="nl-NL"/>
          </w:rPr>
          <w:t>Uutrecht</w:t>
        </w:r>
        <w:proofErr w:type="spellEnd"/>
      </w:hyperlink>
      <w:r w:rsidRPr="00FC2D21">
        <w:rPr>
          <w:rFonts w:eastAsia="Times New Roman" w:cs="Times New Roman"/>
          <w:color w:val="002060"/>
          <w:sz w:val="24"/>
          <w:szCs w:val="24"/>
          <w:lang w:eastAsia="nl-NL"/>
        </w:rPr>
        <w:t xml:space="preserve"> </w:t>
      </w:r>
      <w:hyperlink r:id="rId18" w:history="1">
        <w:r w:rsidRPr="00FC2D21">
          <w:rPr>
            <w:rFonts w:eastAsia="Times New Roman" w:cs="Times New Roman"/>
            <w:color w:val="002060"/>
            <w:sz w:val="24"/>
            <w:szCs w:val="24"/>
            <w:lang w:eastAsia="nl-NL"/>
          </w:rPr>
          <w:t>ende</w:t>
        </w:r>
      </w:hyperlink>
      <w:r w:rsidRPr="00FC2D21">
        <w:rPr>
          <w:rFonts w:eastAsia="Times New Roman" w:cs="Times New Roman"/>
          <w:color w:val="002060"/>
          <w:sz w:val="24"/>
          <w:szCs w:val="24"/>
          <w:lang w:eastAsia="nl-NL"/>
        </w:rPr>
        <w:t xml:space="preserve"> van </w:t>
      </w:r>
      <w:hyperlink r:id="rId19" w:history="1">
        <w:r w:rsidRPr="00FC2D21">
          <w:rPr>
            <w:rFonts w:eastAsia="Times New Roman" w:cs="Times New Roman"/>
            <w:color w:val="002060"/>
            <w:sz w:val="24"/>
            <w:szCs w:val="24"/>
            <w:lang w:eastAsia="nl-NL"/>
          </w:rPr>
          <w:t>veel</w:t>
        </w:r>
      </w:hyperlink>
      <w:r w:rsidRPr="00FC2D21">
        <w:rPr>
          <w:rFonts w:eastAsia="Times New Roman" w:cs="Times New Roman"/>
          <w:color w:val="002060"/>
          <w:sz w:val="24"/>
          <w:szCs w:val="24"/>
          <w:lang w:eastAsia="nl-NL"/>
        </w:rPr>
        <w:t xml:space="preserve"> </w:t>
      </w:r>
      <w:hyperlink r:id="rId20" w:history="1">
        <w:r w:rsidRPr="00FC2D21">
          <w:rPr>
            <w:rFonts w:eastAsia="Times New Roman" w:cs="Times New Roman"/>
            <w:color w:val="002060"/>
            <w:sz w:val="24"/>
            <w:szCs w:val="24"/>
            <w:lang w:eastAsia="nl-NL"/>
          </w:rPr>
          <w:t>landen</w:t>
        </w:r>
      </w:hyperlink>
      <w:r w:rsidRPr="00FC2D21">
        <w:rPr>
          <w:rFonts w:eastAsia="Times New Roman" w:cs="Times New Roman"/>
          <w:color w:val="002060"/>
          <w:sz w:val="24"/>
          <w:szCs w:val="24"/>
          <w:lang w:eastAsia="nl-NL"/>
        </w:rPr>
        <w:t xml:space="preserve"> die </w:t>
      </w:r>
      <w:hyperlink r:id="rId21" w:history="1">
        <w:r w:rsidRPr="00FC2D21">
          <w:rPr>
            <w:rFonts w:eastAsia="Times New Roman" w:cs="Times New Roman"/>
            <w:color w:val="002060"/>
            <w:sz w:val="24"/>
            <w:szCs w:val="24"/>
            <w:lang w:eastAsia="nl-NL"/>
          </w:rPr>
          <w:t>men</w:t>
        </w:r>
      </w:hyperlink>
      <w:r w:rsidRPr="00FC2D21">
        <w:rPr>
          <w:rFonts w:eastAsia="Times New Roman" w:cs="Times New Roman"/>
          <w:color w:val="002060"/>
          <w:sz w:val="24"/>
          <w:szCs w:val="24"/>
          <w:lang w:eastAsia="nl-NL"/>
        </w:rPr>
        <w:t xml:space="preserve"> </w:t>
      </w:r>
      <w:hyperlink r:id="rId22" w:history="1">
        <w:r w:rsidRPr="00FC2D21">
          <w:rPr>
            <w:rFonts w:eastAsia="Times New Roman" w:cs="Times New Roman"/>
            <w:color w:val="002060"/>
            <w:sz w:val="24"/>
            <w:szCs w:val="24"/>
            <w:lang w:eastAsia="nl-NL"/>
          </w:rPr>
          <w:t>hierna</w:t>
        </w:r>
      </w:hyperlink>
      <w:r w:rsidRPr="00FC2D21">
        <w:rPr>
          <w:rFonts w:eastAsia="Times New Roman" w:cs="Times New Roman"/>
          <w:color w:val="002060"/>
          <w:sz w:val="24"/>
          <w:szCs w:val="24"/>
          <w:lang w:eastAsia="nl-NL"/>
        </w:rPr>
        <w:t xml:space="preserve"> </w:t>
      </w:r>
      <w:hyperlink r:id="rId23" w:history="1">
        <w:r w:rsidRPr="00FC2D21">
          <w:rPr>
            <w:rFonts w:eastAsia="Times New Roman" w:cs="Times New Roman"/>
            <w:color w:val="002060"/>
            <w:sz w:val="24"/>
            <w:szCs w:val="24"/>
            <w:lang w:eastAsia="nl-NL"/>
          </w:rPr>
          <w:t>nomen</w:t>
        </w:r>
      </w:hyperlink>
      <w:r w:rsidRPr="00FC2D21">
        <w:rPr>
          <w:rFonts w:eastAsia="Times New Roman" w:cs="Times New Roman"/>
          <w:color w:val="002060"/>
          <w:sz w:val="24"/>
          <w:szCs w:val="24"/>
          <w:lang w:eastAsia="nl-NL"/>
        </w:rPr>
        <w:t xml:space="preserve"> </w:t>
      </w:r>
      <w:hyperlink r:id="rId24" w:history="1">
        <w:proofErr w:type="spellStart"/>
        <w:r w:rsidRPr="00FC2D21">
          <w:rPr>
            <w:rFonts w:eastAsia="Times New Roman" w:cs="Times New Roman"/>
            <w:color w:val="002060"/>
            <w:sz w:val="24"/>
            <w:szCs w:val="24"/>
            <w:lang w:eastAsia="nl-NL"/>
          </w:rPr>
          <w:t>sal</w:t>
        </w:r>
        <w:proofErr w:type="spellEnd"/>
      </w:hyperlink>
    </w:p>
    <w:p w:rsidR="00247E73" w:rsidRPr="00FC2D21" w:rsidRDefault="00247E73" w:rsidP="00247E73">
      <w:pPr>
        <w:pStyle w:val="NoSpacing"/>
        <w:rPr>
          <w:rFonts w:eastAsia="Times New Roman" w:cs="Times New Roman"/>
          <w:color w:val="002060"/>
          <w:sz w:val="24"/>
          <w:szCs w:val="24"/>
          <w:lang w:eastAsia="nl-NL"/>
        </w:rPr>
      </w:pPr>
      <w:r w:rsidRPr="00FC2D21">
        <w:rPr>
          <w:rFonts w:eastAsia="Times New Roman" w:cs="Times New Roman"/>
          <w:color w:val="002060"/>
          <w:sz w:val="24"/>
          <w:szCs w:val="24"/>
          <w:lang w:eastAsia="nl-NL"/>
        </w:rPr>
        <w:t>[Noord-Holland, tussen 1491</w:t>
      </w:r>
      <w:r w:rsidR="00087BA6">
        <w:rPr>
          <w:rFonts w:eastAsia="Times New Roman" w:cs="Times New Roman"/>
          <w:color w:val="002060"/>
          <w:sz w:val="24"/>
          <w:szCs w:val="24"/>
          <w:lang w:eastAsia="nl-NL"/>
        </w:rPr>
        <w:t xml:space="preserve"> en </w:t>
      </w:r>
      <w:r w:rsidRPr="00FC2D21">
        <w:rPr>
          <w:rFonts w:eastAsia="Times New Roman" w:cs="Times New Roman"/>
          <w:color w:val="002060"/>
          <w:sz w:val="24"/>
          <w:szCs w:val="24"/>
          <w:lang w:eastAsia="nl-NL"/>
        </w:rPr>
        <w:t>1493]</w:t>
      </w:r>
    </w:p>
    <w:p w:rsidR="00FC2D21" w:rsidRDefault="00FC2D21" w:rsidP="00247E73">
      <w:pPr>
        <w:pStyle w:val="NoSpacing"/>
        <w:rPr>
          <w:rFonts w:eastAsia="Times New Roman" w:cs="Times New Roman"/>
          <w:color w:val="002060"/>
          <w:sz w:val="24"/>
          <w:szCs w:val="24"/>
          <w:lang w:eastAsia="nl-NL"/>
        </w:rPr>
      </w:pPr>
      <w:r w:rsidRPr="00FC2D21">
        <w:rPr>
          <w:rFonts w:eastAsia="Times New Roman" w:cs="Times New Roman"/>
          <w:color w:val="002060"/>
          <w:sz w:val="24"/>
          <w:szCs w:val="24"/>
          <w:lang w:eastAsia="nl-NL"/>
        </w:rPr>
        <w:t xml:space="preserve">Ook bekend als de </w:t>
      </w:r>
      <w:r>
        <w:rPr>
          <w:rFonts w:eastAsia="Times New Roman" w:cs="Times New Roman"/>
          <w:color w:val="002060"/>
          <w:sz w:val="24"/>
          <w:szCs w:val="24"/>
          <w:lang w:eastAsia="nl-NL"/>
        </w:rPr>
        <w:t>‘</w:t>
      </w:r>
      <w:r w:rsidR="00087BA6">
        <w:rPr>
          <w:rFonts w:eastAsia="Times New Roman" w:cs="Times New Roman"/>
          <w:color w:val="002060"/>
          <w:sz w:val="24"/>
          <w:szCs w:val="24"/>
          <w:lang w:eastAsia="nl-NL"/>
        </w:rPr>
        <w:t>(</w:t>
      </w:r>
      <w:r w:rsidRPr="00FC2D21">
        <w:rPr>
          <w:rFonts w:eastAsia="Times New Roman" w:cs="Times New Roman"/>
          <w:color w:val="002060"/>
          <w:sz w:val="24"/>
          <w:szCs w:val="24"/>
          <w:lang w:eastAsia="nl-NL"/>
        </w:rPr>
        <w:t>J</w:t>
      </w:r>
      <w:r w:rsidR="00087BA6">
        <w:rPr>
          <w:rFonts w:eastAsia="Times New Roman" w:cs="Times New Roman"/>
          <w:color w:val="002060"/>
          <w:sz w:val="24"/>
          <w:szCs w:val="24"/>
          <w:lang w:eastAsia="nl-NL"/>
        </w:rPr>
        <w:t>oh</w:t>
      </w:r>
      <w:r w:rsidRPr="00FC2D21">
        <w:rPr>
          <w:rFonts w:eastAsia="Times New Roman" w:cs="Times New Roman"/>
          <w:color w:val="002060"/>
          <w:sz w:val="24"/>
          <w:szCs w:val="24"/>
          <w:lang w:eastAsia="nl-NL"/>
        </w:rPr>
        <w:t xml:space="preserve">an </w:t>
      </w:r>
      <w:proofErr w:type="spellStart"/>
      <w:r w:rsidRPr="00FC2D21">
        <w:rPr>
          <w:rFonts w:eastAsia="Times New Roman" w:cs="Times New Roman"/>
          <w:color w:val="002060"/>
          <w:sz w:val="24"/>
          <w:szCs w:val="24"/>
          <w:lang w:eastAsia="nl-NL"/>
        </w:rPr>
        <w:t>Huyssen</w:t>
      </w:r>
      <w:proofErr w:type="spellEnd"/>
      <w:r w:rsidRPr="00FC2D21">
        <w:rPr>
          <w:rFonts w:eastAsia="Times New Roman" w:cs="Times New Roman"/>
          <w:color w:val="002060"/>
          <w:sz w:val="24"/>
          <w:szCs w:val="24"/>
          <w:lang w:eastAsia="nl-NL"/>
        </w:rPr>
        <w:t xml:space="preserve"> van</w:t>
      </w:r>
      <w:r w:rsidR="00087BA6">
        <w:rPr>
          <w:rFonts w:eastAsia="Times New Roman" w:cs="Times New Roman"/>
          <w:color w:val="002060"/>
          <w:sz w:val="24"/>
          <w:szCs w:val="24"/>
          <w:lang w:eastAsia="nl-NL"/>
        </w:rPr>
        <w:t>)</w:t>
      </w:r>
      <w:r w:rsidRPr="00FC2D21">
        <w:rPr>
          <w:rFonts w:eastAsia="Times New Roman" w:cs="Times New Roman"/>
          <w:color w:val="002060"/>
          <w:sz w:val="24"/>
          <w:szCs w:val="24"/>
          <w:lang w:eastAsia="nl-NL"/>
        </w:rPr>
        <w:t xml:space="preserve"> Katten</w:t>
      </w:r>
      <w:r w:rsidR="009F0473">
        <w:rPr>
          <w:rFonts w:eastAsia="Times New Roman" w:cs="Times New Roman"/>
          <w:color w:val="002060"/>
          <w:sz w:val="24"/>
          <w:szCs w:val="24"/>
          <w:lang w:eastAsia="nl-NL"/>
        </w:rPr>
        <w:t>dijkekro</w:t>
      </w:r>
      <w:r w:rsidRPr="00FC2D21">
        <w:rPr>
          <w:rFonts w:eastAsia="Times New Roman" w:cs="Times New Roman"/>
          <w:color w:val="002060"/>
          <w:sz w:val="24"/>
          <w:szCs w:val="24"/>
          <w:lang w:eastAsia="nl-NL"/>
        </w:rPr>
        <w:t>niek</w:t>
      </w:r>
      <w:r>
        <w:rPr>
          <w:rFonts w:eastAsia="Times New Roman" w:cs="Times New Roman"/>
          <w:color w:val="002060"/>
          <w:sz w:val="24"/>
          <w:szCs w:val="24"/>
          <w:lang w:eastAsia="nl-NL"/>
        </w:rPr>
        <w:t>’</w:t>
      </w:r>
      <w:r w:rsidRPr="00FC2D21">
        <w:rPr>
          <w:rFonts w:eastAsia="Times New Roman" w:cs="Times New Roman"/>
          <w:color w:val="002060"/>
          <w:sz w:val="24"/>
          <w:szCs w:val="24"/>
          <w:lang w:eastAsia="nl-NL"/>
        </w:rPr>
        <w:t>.</w:t>
      </w:r>
    </w:p>
    <w:p w:rsidR="002555E3" w:rsidRPr="00FC2D21" w:rsidRDefault="002555E3" w:rsidP="00247E73">
      <w:pPr>
        <w:pStyle w:val="NoSpacing"/>
        <w:rPr>
          <w:rFonts w:eastAsia="Times New Roman" w:cs="Times New Roman"/>
          <w:color w:val="002060"/>
          <w:sz w:val="24"/>
          <w:szCs w:val="24"/>
          <w:lang w:eastAsia="nl-NL"/>
        </w:rPr>
      </w:pPr>
      <w:r>
        <w:rPr>
          <w:rFonts w:eastAsia="Times New Roman" w:cs="Times New Roman"/>
          <w:color w:val="002060"/>
          <w:sz w:val="24"/>
          <w:szCs w:val="24"/>
          <w:lang w:eastAsia="nl-NL"/>
        </w:rPr>
        <w:t>autograaf</w:t>
      </w:r>
    </w:p>
    <w:p w:rsidR="00E54CEF" w:rsidRPr="00247E73" w:rsidRDefault="00247E73" w:rsidP="00247E73">
      <w:pPr>
        <w:pStyle w:val="NoSpacing"/>
        <w:rPr>
          <w:sz w:val="24"/>
          <w:szCs w:val="24"/>
        </w:rPr>
      </w:pPr>
      <w:r>
        <w:rPr>
          <w:sz w:val="24"/>
          <w:szCs w:val="24"/>
        </w:rPr>
        <w:t xml:space="preserve">Den Haag, KB, </w:t>
      </w:r>
      <w:r w:rsidR="00E54CEF" w:rsidRPr="00247E73">
        <w:rPr>
          <w:sz w:val="24"/>
          <w:szCs w:val="24"/>
        </w:rPr>
        <w:t>KW 1900 A 008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2"/>
      </w:tblGrid>
      <w:tr w:rsidR="00247E73" w:rsidRPr="00247E73" w:rsidTr="00EA25AA">
        <w:trPr>
          <w:tblCellSpacing w:w="15" w:type="dxa"/>
        </w:trPr>
        <w:tc>
          <w:tcPr>
            <w:tcW w:w="7012" w:type="dxa"/>
            <w:vAlign w:val="center"/>
            <w:hideMark/>
          </w:tcPr>
          <w:p w:rsidR="00247E73" w:rsidRPr="00247E73" w:rsidRDefault="00247E73" w:rsidP="00247E73">
            <w:pPr>
              <w:pStyle w:val="NoSpacing"/>
              <w:rPr>
                <w:rFonts w:eastAsia="Times New Roman" w:cs="Times New Roman"/>
                <w:sz w:val="24"/>
                <w:szCs w:val="24"/>
                <w:lang w:eastAsia="nl-NL"/>
              </w:rPr>
            </w:pPr>
            <w:r w:rsidRPr="00247E73">
              <w:rPr>
                <w:rFonts w:eastAsia="Times New Roman" w:cs="Times New Roman"/>
                <w:sz w:val="24"/>
                <w:szCs w:val="24"/>
                <w:lang w:eastAsia="nl-NL"/>
              </w:rPr>
              <w:t xml:space="preserve">Papier, VIII, 561, XIII </w:t>
            </w:r>
            <w:proofErr w:type="spellStart"/>
            <w:r w:rsidRPr="00247E73">
              <w:rPr>
                <w:rFonts w:eastAsia="Times New Roman" w:cs="Times New Roman"/>
                <w:sz w:val="24"/>
                <w:szCs w:val="24"/>
                <w:lang w:eastAsia="nl-NL"/>
              </w:rPr>
              <w:t>fol</w:t>
            </w:r>
            <w:proofErr w:type="spellEnd"/>
            <w:r>
              <w:rPr>
                <w:rFonts w:eastAsia="Times New Roman" w:cs="Times New Roman"/>
                <w:sz w:val="24"/>
                <w:szCs w:val="24"/>
                <w:lang w:eastAsia="nl-NL"/>
              </w:rPr>
              <w:t xml:space="preserve">, </w:t>
            </w:r>
            <w:proofErr w:type="spellStart"/>
            <w:r>
              <w:rPr>
                <w:rFonts w:eastAsia="Times New Roman" w:cs="Times New Roman"/>
                <w:sz w:val="24"/>
                <w:szCs w:val="24"/>
                <w:lang w:eastAsia="nl-NL"/>
              </w:rPr>
              <w:t>ill</w:t>
            </w:r>
            <w:proofErr w:type="spellEnd"/>
            <w:r>
              <w:rPr>
                <w:rFonts w:eastAsia="Times New Roman" w:cs="Times New Roman"/>
                <w:sz w:val="24"/>
                <w:szCs w:val="24"/>
                <w:lang w:eastAsia="nl-NL"/>
              </w:rPr>
              <w:t>.</w:t>
            </w:r>
          </w:p>
        </w:tc>
      </w:tr>
      <w:tr w:rsidR="00247E73" w:rsidRPr="00247E73" w:rsidTr="00EA25AA">
        <w:trPr>
          <w:tblCellSpacing w:w="15" w:type="dxa"/>
        </w:trPr>
        <w:tc>
          <w:tcPr>
            <w:tcW w:w="7012" w:type="dxa"/>
            <w:vAlign w:val="center"/>
            <w:hideMark/>
          </w:tcPr>
          <w:p w:rsidR="00247E73" w:rsidRPr="00247E73" w:rsidRDefault="00247E73" w:rsidP="00247E73">
            <w:pPr>
              <w:pStyle w:val="NoSpacing"/>
              <w:rPr>
                <w:rFonts w:eastAsia="Times New Roman" w:cs="Times New Roman"/>
                <w:sz w:val="24"/>
                <w:szCs w:val="24"/>
                <w:lang w:eastAsia="nl-NL"/>
              </w:rPr>
            </w:pPr>
          </w:p>
        </w:tc>
      </w:tr>
      <w:tr w:rsidR="00247E73" w:rsidRPr="00247E73" w:rsidTr="00EA25AA">
        <w:trPr>
          <w:tblCellSpacing w:w="15" w:type="dxa"/>
        </w:trPr>
        <w:tc>
          <w:tcPr>
            <w:tcW w:w="7012" w:type="dxa"/>
            <w:vAlign w:val="center"/>
            <w:hideMark/>
          </w:tcPr>
          <w:p w:rsidR="00247E73" w:rsidRPr="00247E73" w:rsidRDefault="00247E73" w:rsidP="00247E73">
            <w:pPr>
              <w:pStyle w:val="NoSpacing"/>
              <w:rPr>
                <w:rFonts w:eastAsia="Times New Roman" w:cs="Times New Roman"/>
                <w:sz w:val="24"/>
                <w:szCs w:val="24"/>
                <w:lang w:eastAsia="nl-NL"/>
              </w:rPr>
            </w:pPr>
            <w:r w:rsidRPr="00247E73">
              <w:rPr>
                <w:rFonts w:eastAsia="Times New Roman" w:cs="Times New Roman"/>
                <w:sz w:val="24"/>
                <w:szCs w:val="24"/>
                <w:lang w:eastAsia="nl-NL"/>
              </w:rPr>
              <w:t>200×140 (ca. 140×85-90) mm; 1 kolom, 26 regels</w:t>
            </w:r>
          </w:p>
        </w:tc>
      </w:tr>
      <w:tr w:rsidR="00247E73" w:rsidRPr="00247E73" w:rsidTr="00EA25AA">
        <w:trPr>
          <w:tblCellSpacing w:w="15" w:type="dxa"/>
        </w:trPr>
        <w:tc>
          <w:tcPr>
            <w:tcW w:w="7012" w:type="dxa"/>
            <w:vAlign w:val="center"/>
            <w:hideMark/>
          </w:tcPr>
          <w:p w:rsidR="00247E73" w:rsidRPr="00247E73" w:rsidRDefault="00247E73" w:rsidP="00247E73">
            <w:pPr>
              <w:pStyle w:val="NoSpacing"/>
              <w:rPr>
                <w:rFonts w:eastAsia="Times New Roman" w:cs="Times New Roman"/>
                <w:sz w:val="24"/>
                <w:szCs w:val="24"/>
                <w:lang w:eastAsia="nl-NL"/>
              </w:rPr>
            </w:pPr>
            <w:r w:rsidRPr="00247E73">
              <w:rPr>
                <w:rFonts w:eastAsia="Times New Roman" w:cs="Times New Roman"/>
                <w:sz w:val="24"/>
                <w:szCs w:val="24"/>
                <w:lang w:eastAsia="nl-NL"/>
              </w:rPr>
              <w:t>Bruine leren band met blindstempeling uit ca. 1560-1580</w:t>
            </w:r>
          </w:p>
        </w:tc>
      </w:tr>
    </w:tbl>
    <w:p w:rsidR="00247E73" w:rsidRDefault="00247E73" w:rsidP="00E54CEF"/>
    <w:p w:rsidR="003A70D1" w:rsidRDefault="002239DB">
      <w:pPr>
        <w:rPr>
          <w:sz w:val="24"/>
          <w:szCs w:val="24"/>
        </w:rPr>
      </w:pPr>
      <w:proofErr w:type="spellStart"/>
      <w:r>
        <w:rPr>
          <w:sz w:val="24"/>
          <w:szCs w:val="24"/>
        </w:rPr>
        <w:t>Xxxxxxxxxxxxxxxxx</w:t>
      </w:r>
      <w:proofErr w:type="spellEnd"/>
    </w:p>
    <w:p w:rsidR="003A70D1" w:rsidRDefault="003A70D1">
      <w:pPr>
        <w:rPr>
          <w:sz w:val="24"/>
          <w:szCs w:val="24"/>
        </w:rPr>
      </w:pPr>
      <w:r>
        <w:rPr>
          <w:sz w:val="24"/>
          <w:szCs w:val="24"/>
        </w:rPr>
        <w:t xml:space="preserve">Andere </w:t>
      </w:r>
      <w:proofErr w:type="spellStart"/>
      <w:r>
        <w:rPr>
          <w:sz w:val="24"/>
          <w:szCs w:val="24"/>
        </w:rPr>
        <w:t>ills</w:t>
      </w:r>
      <w:proofErr w:type="spellEnd"/>
      <w:r>
        <w:rPr>
          <w:sz w:val="24"/>
          <w:szCs w:val="24"/>
        </w:rPr>
        <w:t>.</w:t>
      </w:r>
    </w:p>
    <w:p w:rsidR="003A70D1" w:rsidRPr="003A70D1" w:rsidRDefault="003A70D1">
      <w:pPr>
        <w:rPr>
          <w:sz w:val="24"/>
          <w:szCs w:val="24"/>
          <w:highlight w:val="yellow"/>
        </w:rPr>
      </w:pPr>
      <w:r w:rsidRPr="003A70D1">
        <w:rPr>
          <w:sz w:val="24"/>
          <w:szCs w:val="24"/>
          <w:highlight w:val="yellow"/>
        </w:rPr>
        <w:t>Fol. 193v: stamboom van Dirk VI, de zoon van graaf Floris</w:t>
      </w:r>
    </w:p>
    <w:p w:rsidR="003A70D1" w:rsidRDefault="003A70D1">
      <w:pPr>
        <w:rPr>
          <w:ins w:id="10" w:author="Inge Angevaare" w:date="2017-08-30T10:42:00Z"/>
          <w:sz w:val="24"/>
          <w:szCs w:val="24"/>
        </w:rPr>
      </w:pPr>
      <w:r w:rsidRPr="003A70D1">
        <w:rPr>
          <w:sz w:val="24"/>
          <w:szCs w:val="24"/>
          <w:highlight w:val="yellow"/>
        </w:rPr>
        <w:t>Fol. 182v: graaf Floris I in gevecht (1056).</w:t>
      </w:r>
    </w:p>
    <w:p w:rsidR="007C3F23" w:rsidRDefault="007C3F23">
      <w:pPr>
        <w:rPr>
          <w:ins w:id="11" w:author="Inge Angevaare" w:date="2017-08-30T10:42:00Z"/>
          <w:sz w:val="24"/>
          <w:szCs w:val="24"/>
        </w:rPr>
      </w:pPr>
    </w:p>
    <w:p w:rsidR="007C3F23" w:rsidRDefault="007C3F23">
      <w:pPr>
        <w:rPr>
          <w:ins w:id="12" w:author="Inge Angevaare" w:date="2017-08-30T10:42:00Z"/>
          <w:sz w:val="24"/>
          <w:szCs w:val="24"/>
        </w:rPr>
      </w:pPr>
    </w:p>
    <w:p w:rsidR="007C3F23" w:rsidRPr="007C3F23" w:rsidRDefault="007C3F23">
      <w:pPr>
        <w:rPr>
          <w:b/>
          <w:sz w:val="24"/>
          <w:szCs w:val="24"/>
          <w:rPrChange w:id="13" w:author="Inge Angevaare" w:date="2017-08-30T10:42:00Z">
            <w:rPr>
              <w:sz w:val="24"/>
              <w:szCs w:val="24"/>
            </w:rPr>
          </w:rPrChange>
        </w:rPr>
      </w:pPr>
      <w:ins w:id="14" w:author="Inge Angevaare" w:date="2017-08-30T10:42:00Z">
        <w:r w:rsidRPr="007C3F23">
          <w:rPr>
            <w:b/>
            <w:sz w:val="24"/>
            <w:szCs w:val="24"/>
            <w:rPrChange w:id="15" w:author="Inge Angevaare" w:date="2017-08-30T10:42:00Z">
              <w:rPr>
                <w:sz w:val="24"/>
                <w:szCs w:val="24"/>
              </w:rPr>
            </w:rPrChange>
          </w:rPr>
          <w:t>BRONNEN</w:t>
        </w:r>
      </w:ins>
    </w:p>
    <w:sectPr w:rsidR="007C3F23" w:rsidRPr="007C3F23" w:rsidSect="00A52C65">
      <w:footerReference w:type="default" r:id="rId25"/>
      <w:pgSz w:w="11906" w:h="16838"/>
      <w:pgMar w:top="1021" w:right="1021"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71F" w:rsidRDefault="00EA771F" w:rsidP="00193B85">
      <w:pPr>
        <w:spacing w:after="0" w:line="240" w:lineRule="auto"/>
      </w:pPr>
      <w:r>
        <w:separator/>
      </w:r>
    </w:p>
  </w:endnote>
  <w:endnote w:type="continuationSeparator" w:id="0">
    <w:p w:rsidR="00EA771F" w:rsidRDefault="00EA771F" w:rsidP="0019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6F" w:rsidRPr="00507154" w:rsidRDefault="0093116F">
    <w:pPr>
      <w:rPr>
        <w:rFonts w:asciiTheme="majorHAnsi" w:eastAsiaTheme="majorEastAsia" w:hAnsiTheme="majorHAnsi" w:cstheme="majorBidi"/>
        <w:sz w:val="24"/>
        <w:szCs w:val="24"/>
      </w:rPr>
    </w:pPr>
    <w:r>
      <w:t>Katten</w:t>
    </w:r>
    <w:del w:id="16" w:author="Inge Angevaare" w:date="2017-08-30T10:24:00Z">
      <w:r w:rsidDel="009F0473">
        <w:delText>dijke-kro</w:delText>
      </w:r>
    </w:del>
    <w:ins w:id="17" w:author="Inge Angevaare" w:date="2017-08-30T10:24:00Z">
      <w:r w:rsidR="009F0473">
        <w:t>dijkekro</w:t>
      </w:r>
    </w:ins>
    <w:r>
      <w:t xml:space="preserve">niek v1 - IA </w:t>
    </w:r>
    <w:r>
      <w:tab/>
    </w:r>
    <w:r>
      <w:tab/>
    </w:r>
    <w:sdt>
      <w:sdtPr>
        <w:rPr>
          <w:rFonts w:asciiTheme="majorHAnsi" w:eastAsiaTheme="majorEastAsia" w:hAnsiTheme="majorHAnsi" w:cstheme="majorBidi"/>
          <w:sz w:val="48"/>
          <w:szCs w:val="48"/>
        </w:rPr>
        <w:id w:val="-999964318"/>
      </w:sdtPr>
      <w:sdtEndPr>
        <w:rPr>
          <w:sz w:val="24"/>
          <w:szCs w:val="24"/>
        </w:rPr>
      </w:sdtEndPr>
      <w:sdtContent>
        <w:sdt>
          <w:sdtPr>
            <w:rPr>
              <w:rFonts w:asciiTheme="majorHAnsi" w:eastAsiaTheme="majorEastAsia" w:hAnsiTheme="majorHAnsi" w:cstheme="majorBidi"/>
              <w:sz w:val="48"/>
              <w:szCs w:val="48"/>
            </w:rPr>
            <w:id w:val="574478829"/>
          </w:sdtPr>
          <w:sdtEndPr>
            <w:rPr>
              <w:sz w:val="24"/>
              <w:szCs w:val="24"/>
            </w:r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sidRPr="00507154">
              <w:rPr>
                <w:rFonts w:eastAsiaTheme="minorEastAsia" w:cs="Times New Roman"/>
                <w:sz w:val="24"/>
                <w:szCs w:val="24"/>
              </w:rPr>
              <w:fldChar w:fldCharType="begin"/>
            </w:r>
            <w:r w:rsidRPr="00507154">
              <w:rPr>
                <w:sz w:val="24"/>
                <w:szCs w:val="24"/>
              </w:rPr>
              <w:instrText>PAGE   \* MERGEFORMAT</w:instrText>
            </w:r>
            <w:r w:rsidRPr="00507154">
              <w:rPr>
                <w:rFonts w:eastAsiaTheme="minorEastAsia" w:cs="Times New Roman"/>
                <w:sz w:val="24"/>
                <w:szCs w:val="24"/>
              </w:rPr>
              <w:fldChar w:fldCharType="separate"/>
            </w:r>
            <w:r w:rsidR="007D506A" w:rsidRPr="007D506A">
              <w:rPr>
                <w:rFonts w:asciiTheme="majorHAnsi" w:eastAsiaTheme="majorEastAsia" w:hAnsiTheme="majorHAnsi" w:cstheme="majorBidi"/>
                <w:noProof/>
                <w:sz w:val="24"/>
                <w:szCs w:val="24"/>
              </w:rPr>
              <w:t>1</w:t>
            </w:r>
            <w:r w:rsidRPr="00507154">
              <w:rPr>
                <w:rFonts w:asciiTheme="majorHAnsi" w:eastAsiaTheme="majorEastAsia" w:hAnsiTheme="majorHAnsi" w:cstheme="majorBidi"/>
                <w:sz w:val="24"/>
                <w:szCs w:val="24"/>
              </w:rPr>
              <w:fldChar w:fldCharType="end"/>
            </w:r>
          </w:sdtContent>
        </w:sdt>
      </w:sdtContent>
    </w:sdt>
  </w:p>
  <w:p w:rsidR="0093116F" w:rsidRDefault="0093116F">
    <w:pPr>
      <w:pStyle w:val="Footer"/>
    </w:pPr>
  </w:p>
  <w:p w:rsidR="0093116F" w:rsidRDefault="009311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71F" w:rsidRDefault="00EA771F" w:rsidP="00193B85">
      <w:pPr>
        <w:spacing w:after="0" w:line="240" w:lineRule="auto"/>
      </w:pPr>
      <w:r>
        <w:separator/>
      </w:r>
    </w:p>
  </w:footnote>
  <w:footnote w:type="continuationSeparator" w:id="0">
    <w:p w:rsidR="00EA771F" w:rsidRDefault="00EA771F" w:rsidP="00193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077ED"/>
    <w:multiLevelType w:val="hybridMultilevel"/>
    <w:tmpl w:val="44A6E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C0"/>
    <w:rsid w:val="00050445"/>
    <w:rsid w:val="00076021"/>
    <w:rsid w:val="000806A4"/>
    <w:rsid w:val="00087BA6"/>
    <w:rsid w:val="00092239"/>
    <w:rsid w:val="000D3FD5"/>
    <w:rsid w:val="00123C1F"/>
    <w:rsid w:val="00126B96"/>
    <w:rsid w:val="0014194B"/>
    <w:rsid w:val="001763C9"/>
    <w:rsid w:val="0018439E"/>
    <w:rsid w:val="00193B85"/>
    <w:rsid w:val="00195203"/>
    <w:rsid w:val="001A38EE"/>
    <w:rsid w:val="001B56F0"/>
    <w:rsid w:val="001E4E17"/>
    <w:rsid w:val="00206029"/>
    <w:rsid w:val="002239DB"/>
    <w:rsid w:val="00226CC1"/>
    <w:rsid w:val="00247E73"/>
    <w:rsid w:val="002541C7"/>
    <w:rsid w:val="002555E3"/>
    <w:rsid w:val="002A14F3"/>
    <w:rsid w:val="002A548C"/>
    <w:rsid w:val="002B7CC8"/>
    <w:rsid w:val="002D29EE"/>
    <w:rsid w:val="002D5D75"/>
    <w:rsid w:val="0031239C"/>
    <w:rsid w:val="00312DC0"/>
    <w:rsid w:val="00320B16"/>
    <w:rsid w:val="00326DEA"/>
    <w:rsid w:val="00376DF6"/>
    <w:rsid w:val="003A0B4D"/>
    <w:rsid w:val="003A2E0C"/>
    <w:rsid w:val="003A5FF3"/>
    <w:rsid w:val="003A70D1"/>
    <w:rsid w:val="003B3489"/>
    <w:rsid w:val="003B6C26"/>
    <w:rsid w:val="003C2B1D"/>
    <w:rsid w:val="003E4BA0"/>
    <w:rsid w:val="00415E03"/>
    <w:rsid w:val="00416676"/>
    <w:rsid w:val="00441C6F"/>
    <w:rsid w:val="00461275"/>
    <w:rsid w:val="00463453"/>
    <w:rsid w:val="004919DA"/>
    <w:rsid w:val="004C0D71"/>
    <w:rsid w:val="004F0A1C"/>
    <w:rsid w:val="004F7CB0"/>
    <w:rsid w:val="00507154"/>
    <w:rsid w:val="005216BA"/>
    <w:rsid w:val="00537358"/>
    <w:rsid w:val="005446DC"/>
    <w:rsid w:val="00555850"/>
    <w:rsid w:val="005604B9"/>
    <w:rsid w:val="00571ADB"/>
    <w:rsid w:val="005D12AB"/>
    <w:rsid w:val="005E59AF"/>
    <w:rsid w:val="00620A7E"/>
    <w:rsid w:val="0063419B"/>
    <w:rsid w:val="00634A02"/>
    <w:rsid w:val="006A2A7F"/>
    <w:rsid w:val="006A656B"/>
    <w:rsid w:val="006B7C40"/>
    <w:rsid w:val="006D790F"/>
    <w:rsid w:val="006E2EE0"/>
    <w:rsid w:val="006F2D94"/>
    <w:rsid w:val="007069F1"/>
    <w:rsid w:val="00727E4D"/>
    <w:rsid w:val="00760AE4"/>
    <w:rsid w:val="00763FA1"/>
    <w:rsid w:val="00777485"/>
    <w:rsid w:val="00796509"/>
    <w:rsid w:val="007A6538"/>
    <w:rsid w:val="007B0D1E"/>
    <w:rsid w:val="007C3F23"/>
    <w:rsid w:val="007C3FFC"/>
    <w:rsid w:val="007D506A"/>
    <w:rsid w:val="007F6BB8"/>
    <w:rsid w:val="00881B9C"/>
    <w:rsid w:val="008A4228"/>
    <w:rsid w:val="008C09F9"/>
    <w:rsid w:val="00910148"/>
    <w:rsid w:val="00921752"/>
    <w:rsid w:val="009239F5"/>
    <w:rsid w:val="0093116F"/>
    <w:rsid w:val="00950964"/>
    <w:rsid w:val="009643B7"/>
    <w:rsid w:val="00970E6F"/>
    <w:rsid w:val="00971E65"/>
    <w:rsid w:val="009730D4"/>
    <w:rsid w:val="009734F4"/>
    <w:rsid w:val="009C0B01"/>
    <w:rsid w:val="009C39D3"/>
    <w:rsid w:val="009F0473"/>
    <w:rsid w:val="009F5C8D"/>
    <w:rsid w:val="00A046AB"/>
    <w:rsid w:val="00A1170F"/>
    <w:rsid w:val="00A46CA9"/>
    <w:rsid w:val="00A476B3"/>
    <w:rsid w:val="00A52C65"/>
    <w:rsid w:val="00A53632"/>
    <w:rsid w:val="00A75F26"/>
    <w:rsid w:val="00A828D0"/>
    <w:rsid w:val="00AA2ED8"/>
    <w:rsid w:val="00AB2584"/>
    <w:rsid w:val="00AD19C6"/>
    <w:rsid w:val="00AE7B99"/>
    <w:rsid w:val="00AF586D"/>
    <w:rsid w:val="00B21B9E"/>
    <w:rsid w:val="00B35D00"/>
    <w:rsid w:val="00B40306"/>
    <w:rsid w:val="00B73757"/>
    <w:rsid w:val="00B76D77"/>
    <w:rsid w:val="00B9644A"/>
    <w:rsid w:val="00BA314D"/>
    <w:rsid w:val="00BA5D4A"/>
    <w:rsid w:val="00BE0E82"/>
    <w:rsid w:val="00BE2F26"/>
    <w:rsid w:val="00C0059A"/>
    <w:rsid w:val="00C46EBB"/>
    <w:rsid w:val="00C609B4"/>
    <w:rsid w:val="00CA7286"/>
    <w:rsid w:val="00CB1A5D"/>
    <w:rsid w:val="00CB1D5D"/>
    <w:rsid w:val="00CE4CE0"/>
    <w:rsid w:val="00D20313"/>
    <w:rsid w:val="00D82BBD"/>
    <w:rsid w:val="00D87F60"/>
    <w:rsid w:val="00DA3623"/>
    <w:rsid w:val="00DB5B20"/>
    <w:rsid w:val="00E019D6"/>
    <w:rsid w:val="00E1657A"/>
    <w:rsid w:val="00E167B6"/>
    <w:rsid w:val="00E16F54"/>
    <w:rsid w:val="00E45AD0"/>
    <w:rsid w:val="00E54CEF"/>
    <w:rsid w:val="00E9560B"/>
    <w:rsid w:val="00EA25AA"/>
    <w:rsid w:val="00EA771F"/>
    <w:rsid w:val="00EB0785"/>
    <w:rsid w:val="00ED054A"/>
    <w:rsid w:val="00EF2A88"/>
    <w:rsid w:val="00EF6843"/>
    <w:rsid w:val="00F177EA"/>
    <w:rsid w:val="00F60E71"/>
    <w:rsid w:val="00F62E9B"/>
    <w:rsid w:val="00FA0C50"/>
    <w:rsid w:val="00FA162E"/>
    <w:rsid w:val="00FB3AAA"/>
    <w:rsid w:val="00FC2D21"/>
    <w:rsid w:val="00FC566C"/>
    <w:rsid w:val="00FC7856"/>
    <w:rsid w:val="00FD470E"/>
    <w:rsid w:val="00FD65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D0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B6C26"/>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35D00"/>
    <w:pPr>
      <w:keepNext/>
      <w:keepLines/>
      <w:spacing w:before="40" w:after="0"/>
      <w:outlineLvl w:val="2"/>
    </w:pPr>
    <w:rPr>
      <w:rFonts w:asciiTheme="majorHAnsi" w:eastAsiaTheme="majorEastAsia" w:hAnsiTheme="majorHAnsi" w:cstheme="majorBidi"/>
      <w: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D00"/>
    <w:rPr>
      <w:rFonts w:asciiTheme="majorHAnsi" w:eastAsiaTheme="majorEastAsia" w:hAnsiTheme="majorHAnsi" w:cstheme="majorBidi"/>
      <w:i/>
      <w:color w:val="1F3864" w:themeColor="accent1" w:themeShade="80"/>
      <w:sz w:val="24"/>
      <w:szCs w:val="24"/>
    </w:rPr>
  </w:style>
  <w:style w:type="character" w:customStyle="1" w:styleId="Heading1Char">
    <w:name w:val="Heading 1 Char"/>
    <w:basedOn w:val="DefaultParagraphFont"/>
    <w:link w:val="Heading1"/>
    <w:uiPriority w:val="9"/>
    <w:rsid w:val="00B35D0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B6C26"/>
    <w:rPr>
      <w:rFonts w:eastAsiaTheme="majorEastAsia" w:cstheme="majorBidi"/>
      <w:color w:val="2F5496" w:themeColor="accent1" w:themeShade="BF"/>
      <w:sz w:val="28"/>
      <w:szCs w:val="26"/>
    </w:rPr>
  </w:style>
  <w:style w:type="paragraph" w:styleId="Title">
    <w:name w:val="Title"/>
    <w:basedOn w:val="Normal"/>
    <w:next w:val="Normal"/>
    <w:link w:val="TitleChar"/>
    <w:uiPriority w:val="10"/>
    <w:qFormat/>
    <w:rsid w:val="00B35D00"/>
    <w:pPr>
      <w:spacing w:after="0" w:line="240" w:lineRule="auto"/>
      <w:contextualSpacing/>
    </w:pPr>
    <w:rPr>
      <w:rFonts w:asciiTheme="majorHAnsi" w:eastAsiaTheme="majorEastAsia" w:hAnsiTheme="majorHAnsi"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B35D00"/>
    <w:rPr>
      <w:rFonts w:asciiTheme="majorHAnsi" w:eastAsiaTheme="majorEastAsia" w:hAnsiTheme="majorHAnsi" w:cstheme="majorBidi"/>
      <w:color w:val="1F3864" w:themeColor="accent1" w:themeShade="80"/>
      <w:spacing w:val="-10"/>
      <w:kern w:val="28"/>
      <w:sz w:val="56"/>
      <w:szCs w:val="56"/>
    </w:rPr>
  </w:style>
  <w:style w:type="character" w:styleId="Hyperlink">
    <w:name w:val="Hyperlink"/>
    <w:basedOn w:val="DefaultParagraphFont"/>
    <w:uiPriority w:val="99"/>
    <w:unhideWhenUsed/>
    <w:rsid w:val="00312DC0"/>
    <w:rPr>
      <w:color w:val="0000FF"/>
      <w:u w:val="single"/>
    </w:rPr>
  </w:style>
  <w:style w:type="character" w:customStyle="1" w:styleId="highlight">
    <w:name w:val="highlight"/>
    <w:basedOn w:val="DefaultParagraphFont"/>
    <w:rsid w:val="00312DC0"/>
  </w:style>
  <w:style w:type="paragraph" w:styleId="ListParagraph">
    <w:name w:val="List Paragraph"/>
    <w:basedOn w:val="Normal"/>
    <w:uiPriority w:val="34"/>
    <w:qFormat/>
    <w:rsid w:val="00206029"/>
    <w:pPr>
      <w:ind w:left="720"/>
      <w:contextualSpacing/>
    </w:pPr>
  </w:style>
  <w:style w:type="character" w:customStyle="1" w:styleId="UnresolvedMention">
    <w:name w:val="Unresolved Mention"/>
    <w:basedOn w:val="DefaultParagraphFont"/>
    <w:uiPriority w:val="99"/>
    <w:semiHidden/>
    <w:unhideWhenUsed/>
    <w:rsid w:val="00206029"/>
    <w:rPr>
      <w:color w:val="808080"/>
      <w:shd w:val="clear" w:color="auto" w:fill="E6E6E6"/>
    </w:rPr>
  </w:style>
  <w:style w:type="paragraph" w:styleId="Header">
    <w:name w:val="header"/>
    <w:basedOn w:val="Normal"/>
    <w:link w:val="HeaderChar"/>
    <w:uiPriority w:val="99"/>
    <w:unhideWhenUsed/>
    <w:rsid w:val="00193B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3B85"/>
  </w:style>
  <w:style w:type="paragraph" w:styleId="Footer">
    <w:name w:val="footer"/>
    <w:basedOn w:val="Normal"/>
    <w:link w:val="FooterChar"/>
    <w:uiPriority w:val="99"/>
    <w:unhideWhenUsed/>
    <w:rsid w:val="00193B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3B85"/>
  </w:style>
  <w:style w:type="paragraph" w:styleId="NoSpacing">
    <w:name w:val="No Spacing"/>
    <w:uiPriority w:val="1"/>
    <w:qFormat/>
    <w:rsid w:val="00247E73"/>
    <w:pPr>
      <w:spacing w:after="0" w:line="240" w:lineRule="auto"/>
    </w:pPr>
  </w:style>
  <w:style w:type="character" w:styleId="CommentReference">
    <w:name w:val="annotation reference"/>
    <w:basedOn w:val="DefaultParagraphFont"/>
    <w:uiPriority w:val="99"/>
    <w:semiHidden/>
    <w:unhideWhenUsed/>
    <w:rsid w:val="001A38EE"/>
    <w:rPr>
      <w:sz w:val="16"/>
      <w:szCs w:val="16"/>
    </w:rPr>
  </w:style>
  <w:style w:type="paragraph" w:styleId="CommentText">
    <w:name w:val="annotation text"/>
    <w:basedOn w:val="Normal"/>
    <w:link w:val="CommentTextChar"/>
    <w:uiPriority w:val="99"/>
    <w:semiHidden/>
    <w:unhideWhenUsed/>
    <w:rsid w:val="001A38EE"/>
    <w:pPr>
      <w:spacing w:line="240" w:lineRule="auto"/>
    </w:pPr>
    <w:rPr>
      <w:sz w:val="20"/>
      <w:szCs w:val="20"/>
    </w:rPr>
  </w:style>
  <w:style w:type="character" w:customStyle="1" w:styleId="CommentTextChar">
    <w:name w:val="Comment Text Char"/>
    <w:basedOn w:val="DefaultParagraphFont"/>
    <w:link w:val="CommentText"/>
    <w:uiPriority w:val="99"/>
    <w:semiHidden/>
    <w:rsid w:val="001A38EE"/>
    <w:rPr>
      <w:sz w:val="20"/>
      <w:szCs w:val="20"/>
    </w:rPr>
  </w:style>
  <w:style w:type="paragraph" w:styleId="CommentSubject">
    <w:name w:val="annotation subject"/>
    <w:basedOn w:val="CommentText"/>
    <w:next w:val="CommentText"/>
    <w:link w:val="CommentSubjectChar"/>
    <w:uiPriority w:val="99"/>
    <w:semiHidden/>
    <w:unhideWhenUsed/>
    <w:rsid w:val="001A38EE"/>
    <w:rPr>
      <w:b/>
      <w:bCs/>
    </w:rPr>
  </w:style>
  <w:style w:type="character" w:customStyle="1" w:styleId="CommentSubjectChar">
    <w:name w:val="Comment Subject Char"/>
    <w:basedOn w:val="CommentTextChar"/>
    <w:link w:val="CommentSubject"/>
    <w:uiPriority w:val="99"/>
    <w:semiHidden/>
    <w:rsid w:val="001A38EE"/>
    <w:rPr>
      <w:b/>
      <w:bCs/>
      <w:sz w:val="20"/>
      <w:szCs w:val="20"/>
    </w:rPr>
  </w:style>
  <w:style w:type="paragraph" w:styleId="BalloonText">
    <w:name w:val="Balloon Text"/>
    <w:basedOn w:val="Normal"/>
    <w:link w:val="BalloonTextChar"/>
    <w:uiPriority w:val="99"/>
    <w:semiHidden/>
    <w:unhideWhenUsed/>
    <w:rsid w:val="001A3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8E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D0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B6C26"/>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35D00"/>
    <w:pPr>
      <w:keepNext/>
      <w:keepLines/>
      <w:spacing w:before="40" w:after="0"/>
      <w:outlineLvl w:val="2"/>
    </w:pPr>
    <w:rPr>
      <w:rFonts w:asciiTheme="majorHAnsi" w:eastAsiaTheme="majorEastAsia" w:hAnsiTheme="majorHAnsi" w:cstheme="majorBidi"/>
      <w: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D00"/>
    <w:rPr>
      <w:rFonts w:asciiTheme="majorHAnsi" w:eastAsiaTheme="majorEastAsia" w:hAnsiTheme="majorHAnsi" w:cstheme="majorBidi"/>
      <w:i/>
      <w:color w:val="1F3864" w:themeColor="accent1" w:themeShade="80"/>
      <w:sz w:val="24"/>
      <w:szCs w:val="24"/>
    </w:rPr>
  </w:style>
  <w:style w:type="character" w:customStyle="1" w:styleId="Heading1Char">
    <w:name w:val="Heading 1 Char"/>
    <w:basedOn w:val="DefaultParagraphFont"/>
    <w:link w:val="Heading1"/>
    <w:uiPriority w:val="9"/>
    <w:rsid w:val="00B35D0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B6C26"/>
    <w:rPr>
      <w:rFonts w:eastAsiaTheme="majorEastAsia" w:cstheme="majorBidi"/>
      <w:color w:val="2F5496" w:themeColor="accent1" w:themeShade="BF"/>
      <w:sz w:val="28"/>
      <w:szCs w:val="26"/>
    </w:rPr>
  </w:style>
  <w:style w:type="paragraph" w:styleId="Title">
    <w:name w:val="Title"/>
    <w:basedOn w:val="Normal"/>
    <w:next w:val="Normal"/>
    <w:link w:val="TitleChar"/>
    <w:uiPriority w:val="10"/>
    <w:qFormat/>
    <w:rsid w:val="00B35D00"/>
    <w:pPr>
      <w:spacing w:after="0" w:line="240" w:lineRule="auto"/>
      <w:contextualSpacing/>
    </w:pPr>
    <w:rPr>
      <w:rFonts w:asciiTheme="majorHAnsi" w:eastAsiaTheme="majorEastAsia" w:hAnsiTheme="majorHAnsi"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B35D00"/>
    <w:rPr>
      <w:rFonts w:asciiTheme="majorHAnsi" w:eastAsiaTheme="majorEastAsia" w:hAnsiTheme="majorHAnsi" w:cstheme="majorBidi"/>
      <w:color w:val="1F3864" w:themeColor="accent1" w:themeShade="80"/>
      <w:spacing w:val="-10"/>
      <w:kern w:val="28"/>
      <w:sz w:val="56"/>
      <w:szCs w:val="56"/>
    </w:rPr>
  </w:style>
  <w:style w:type="character" w:styleId="Hyperlink">
    <w:name w:val="Hyperlink"/>
    <w:basedOn w:val="DefaultParagraphFont"/>
    <w:uiPriority w:val="99"/>
    <w:unhideWhenUsed/>
    <w:rsid w:val="00312DC0"/>
    <w:rPr>
      <w:color w:val="0000FF"/>
      <w:u w:val="single"/>
    </w:rPr>
  </w:style>
  <w:style w:type="character" w:customStyle="1" w:styleId="highlight">
    <w:name w:val="highlight"/>
    <w:basedOn w:val="DefaultParagraphFont"/>
    <w:rsid w:val="00312DC0"/>
  </w:style>
  <w:style w:type="paragraph" w:styleId="ListParagraph">
    <w:name w:val="List Paragraph"/>
    <w:basedOn w:val="Normal"/>
    <w:uiPriority w:val="34"/>
    <w:qFormat/>
    <w:rsid w:val="00206029"/>
    <w:pPr>
      <w:ind w:left="720"/>
      <w:contextualSpacing/>
    </w:pPr>
  </w:style>
  <w:style w:type="character" w:customStyle="1" w:styleId="UnresolvedMention">
    <w:name w:val="Unresolved Mention"/>
    <w:basedOn w:val="DefaultParagraphFont"/>
    <w:uiPriority w:val="99"/>
    <w:semiHidden/>
    <w:unhideWhenUsed/>
    <w:rsid w:val="00206029"/>
    <w:rPr>
      <w:color w:val="808080"/>
      <w:shd w:val="clear" w:color="auto" w:fill="E6E6E6"/>
    </w:rPr>
  </w:style>
  <w:style w:type="paragraph" w:styleId="Header">
    <w:name w:val="header"/>
    <w:basedOn w:val="Normal"/>
    <w:link w:val="HeaderChar"/>
    <w:uiPriority w:val="99"/>
    <w:unhideWhenUsed/>
    <w:rsid w:val="00193B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3B85"/>
  </w:style>
  <w:style w:type="paragraph" w:styleId="Footer">
    <w:name w:val="footer"/>
    <w:basedOn w:val="Normal"/>
    <w:link w:val="FooterChar"/>
    <w:uiPriority w:val="99"/>
    <w:unhideWhenUsed/>
    <w:rsid w:val="00193B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3B85"/>
  </w:style>
  <w:style w:type="paragraph" w:styleId="NoSpacing">
    <w:name w:val="No Spacing"/>
    <w:uiPriority w:val="1"/>
    <w:qFormat/>
    <w:rsid w:val="00247E73"/>
    <w:pPr>
      <w:spacing w:after="0" w:line="240" w:lineRule="auto"/>
    </w:pPr>
  </w:style>
  <w:style w:type="character" w:styleId="CommentReference">
    <w:name w:val="annotation reference"/>
    <w:basedOn w:val="DefaultParagraphFont"/>
    <w:uiPriority w:val="99"/>
    <w:semiHidden/>
    <w:unhideWhenUsed/>
    <w:rsid w:val="001A38EE"/>
    <w:rPr>
      <w:sz w:val="16"/>
      <w:szCs w:val="16"/>
    </w:rPr>
  </w:style>
  <w:style w:type="paragraph" w:styleId="CommentText">
    <w:name w:val="annotation text"/>
    <w:basedOn w:val="Normal"/>
    <w:link w:val="CommentTextChar"/>
    <w:uiPriority w:val="99"/>
    <w:semiHidden/>
    <w:unhideWhenUsed/>
    <w:rsid w:val="001A38EE"/>
    <w:pPr>
      <w:spacing w:line="240" w:lineRule="auto"/>
    </w:pPr>
    <w:rPr>
      <w:sz w:val="20"/>
      <w:szCs w:val="20"/>
    </w:rPr>
  </w:style>
  <w:style w:type="character" w:customStyle="1" w:styleId="CommentTextChar">
    <w:name w:val="Comment Text Char"/>
    <w:basedOn w:val="DefaultParagraphFont"/>
    <w:link w:val="CommentText"/>
    <w:uiPriority w:val="99"/>
    <w:semiHidden/>
    <w:rsid w:val="001A38EE"/>
    <w:rPr>
      <w:sz w:val="20"/>
      <w:szCs w:val="20"/>
    </w:rPr>
  </w:style>
  <w:style w:type="paragraph" w:styleId="CommentSubject">
    <w:name w:val="annotation subject"/>
    <w:basedOn w:val="CommentText"/>
    <w:next w:val="CommentText"/>
    <w:link w:val="CommentSubjectChar"/>
    <w:uiPriority w:val="99"/>
    <w:semiHidden/>
    <w:unhideWhenUsed/>
    <w:rsid w:val="001A38EE"/>
    <w:rPr>
      <w:b/>
      <w:bCs/>
    </w:rPr>
  </w:style>
  <w:style w:type="character" w:customStyle="1" w:styleId="CommentSubjectChar">
    <w:name w:val="Comment Subject Char"/>
    <w:basedOn w:val="CommentTextChar"/>
    <w:link w:val="CommentSubject"/>
    <w:uiPriority w:val="99"/>
    <w:semiHidden/>
    <w:rsid w:val="001A38EE"/>
    <w:rPr>
      <w:b/>
      <w:bCs/>
      <w:sz w:val="20"/>
      <w:szCs w:val="20"/>
    </w:rPr>
  </w:style>
  <w:style w:type="paragraph" w:styleId="BalloonText">
    <w:name w:val="Balloon Text"/>
    <w:basedOn w:val="Normal"/>
    <w:link w:val="BalloonTextChar"/>
    <w:uiPriority w:val="99"/>
    <w:semiHidden/>
    <w:unhideWhenUsed/>
    <w:rsid w:val="001A3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86358">
      <w:bodyDiv w:val="1"/>
      <w:marLeft w:val="0"/>
      <w:marRight w:val="0"/>
      <w:marTop w:val="0"/>
      <w:marBottom w:val="0"/>
      <w:divBdr>
        <w:top w:val="none" w:sz="0" w:space="0" w:color="auto"/>
        <w:left w:val="none" w:sz="0" w:space="0" w:color="auto"/>
        <w:bottom w:val="none" w:sz="0" w:space="0" w:color="auto"/>
        <w:right w:val="none" w:sz="0" w:space="0" w:color="auto"/>
      </w:divBdr>
    </w:div>
    <w:div w:id="1389962838">
      <w:bodyDiv w:val="1"/>
      <w:marLeft w:val="0"/>
      <w:marRight w:val="0"/>
      <w:marTop w:val="0"/>
      <w:marBottom w:val="0"/>
      <w:divBdr>
        <w:top w:val="none" w:sz="0" w:space="0" w:color="auto"/>
        <w:left w:val="none" w:sz="0" w:space="0" w:color="auto"/>
        <w:bottom w:val="none" w:sz="0" w:space="0" w:color="auto"/>
        <w:right w:val="none" w:sz="0" w:space="0" w:color="auto"/>
      </w:divBdr>
      <w:divsChild>
        <w:div w:id="246960423">
          <w:marLeft w:val="0"/>
          <w:marRight w:val="0"/>
          <w:marTop w:val="0"/>
          <w:marBottom w:val="0"/>
          <w:divBdr>
            <w:top w:val="none" w:sz="0" w:space="0" w:color="auto"/>
            <w:left w:val="none" w:sz="0" w:space="0" w:color="auto"/>
            <w:bottom w:val="none" w:sz="0" w:space="0" w:color="auto"/>
            <w:right w:val="none" w:sz="0" w:space="0" w:color="auto"/>
          </w:divBdr>
        </w:div>
        <w:div w:id="1768886083">
          <w:marLeft w:val="0"/>
          <w:marRight w:val="0"/>
          <w:marTop w:val="0"/>
          <w:marBottom w:val="0"/>
          <w:divBdr>
            <w:top w:val="none" w:sz="0" w:space="0" w:color="auto"/>
            <w:left w:val="none" w:sz="0" w:space="0" w:color="auto"/>
            <w:bottom w:val="none" w:sz="0" w:space="0" w:color="auto"/>
            <w:right w:val="none" w:sz="0" w:space="0" w:color="auto"/>
          </w:divBdr>
        </w:div>
        <w:div w:id="148834037">
          <w:marLeft w:val="0"/>
          <w:marRight w:val="0"/>
          <w:marTop w:val="0"/>
          <w:marBottom w:val="0"/>
          <w:divBdr>
            <w:top w:val="none" w:sz="0" w:space="0" w:color="auto"/>
            <w:left w:val="none" w:sz="0" w:space="0" w:color="auto"/>
            <w:bottom w:val="none" w:sz="0" w:space="0" w:color="auto"/>
            <w:right w:val="none" w:sz="0" w:space="0" w:color="auto"/>
          </w:divBdr>
        </w:div>
        <w:div w:id="1663897462">
          <w:marLeft w:val="0"/>
          <w:marRight w:val="0"/>
          <w:marTop w:val="0"/>
          <w:marBottom w:val="0"/>
          <w:divBdr>
            <w:top w:val="none" w:sz="0" w:space="0" w:color="auto"/>
            <w:left w:val="none" w:sz="0" w:space="0" w:color="auto"/>
            <w:bottom w:val="none" w:sz="0" w:space="0" w:color="auto"/>
            <w:right w:val="none" w:sz="0" w:space="0" w:color="auto"/>
          </w:divBdr>
        </w:div>
        <w:div w:id="496922685">
          <w:marLeft w:val="0"/>
          <w:marRight w:val="0"/>
          <w:marTop w:val="0"/>
          <w:marBottom w:val="0"/>
          <w:divBdr>
            <w:top w:val="none" w:sz="0" w:space="0" w:color="auto"/>
            <w:left w:val="none" w:sz="0" w:space="0" w:color="auto"/>
            <w:bottom w:val="none" w:sz="0" w:space="0" w:color="auto"/>
            <w:right w:val="none" w:sz="0" w:space="0" w:color="auto"/>
          </w:divBdr>
        </w:div>
        <w:div w:id="42099078">
          <w:marLeft w:val="0"/>
          <w:marRight w:val="0"/>
          <w:marTop w:val="0"/>
          <w:marBottom w:val="0"/>
          <w:divBdr>
            <w:top w:val="none" w:sz="0" w:space="0" w:color="auto"/>
            <w:left w:val="none" w:sz="0" w:space="0" w:color="auto"/>
            <w:bottom w:val="none" w:sz="0" w:space="0" w:color="auto"/>
            <w:right w:val="none" w:sz="0" w:space="0" w:color="auto"/>
          </w:divBdr>
        </w:div>
        <w:div w:id="1853496595">
          <w:marLeft w:val="0"/>
          <w:marRight w:val="0"/>
          <w:marTop w:val="0"/>
          <w:marBottom w:val="0"/>
          <w:divBdr>
            <w:top w:val="none" w:sz="0" w:space="0" w:color="auto"/>
            <w:left w:val="none" w:sz="0" w:space="0" w:color="auto"/>
            <w:bottom w:val="none" w:sz="0" w:space="0" w:color="auto"/>
            <w:right w:val="none" w:sz="0" w:space="0" w:color="auto"/>
          </w:divBdr>
        </w:div>
        <w:div w:id="1621296992">
          <w:marLeft w:val="0"/>
          <w:marRight w:val="0"/>
          <w:marTop w:val="0"/>
          <w:marBottom w:val="0"/>
          <w:divBdr>
            <w:top w:val="none" w:sz="0" w:space="0" w:color="auto"/>
            <w:left w:val="none" w:sz="0" w:space="0" w:color="auto"/>
            <w:bottom w:val="none" w:sz="0" w:space="0" w:color="auto"/>
            <w:right w:val="none" w:sz="0" w:space="0" w:color="auto"/>
          </w:divBdr>
        </w:div>
        <w:div w:id="119689541">
          <w:marLeft w:val="0"/>
          <w:marRight w:val="0"/>
          <w:marTop w:val="0"/>
          <w:marBottom w:val="0"/>
          <w:divBdr>
            <w:top w:val="none" w:sz="0" w:space="0" w:color="auto"/>
            <w:left w:val="none" w:sz="0" w:space="0" w:color="auto"/>
            <w:bottom w:val="none" w:sz="0" w:space="0" w:color="auto"/>
            <w:right w:val="none" w:sz="0" w:space="0" w:color="auto"/>
          </w:divBdr>
        </w:div>
        <w:div w:id="1432236938">
          <w:marLeft w:val="0"/>
          <w:marRight w:val="0"/>
          <w:marTop w:val="0"/>
          <w:marBottom w:val="0"/>
          <w:divBdr>
            <w:top w:val="none" w:sz="0" w:space="0" w:color="auto"/>
            <w:left w:val="none" w:sz="0" w:space="0" w:color="auto"/>
            <w:bottom w:val="none" w:sz="0" w:space="0" w:color="auto"/>
            <w:right w:val="none" w:sz="0" w:space="0" w:color="auto"/>
          </w:divBdr>
        </w:div>
        <w:div w:id="1150364643">
          <w:marLeft w:val="0"/>
          <w:marRight w:val="0"/>
          <w:marTop w:val="0"/>
          <w:marBottom w:val="0"/>
          <w:divBdr>
            <w:top w:val="none" w:sz="0" w:space="0" w:color="auto"/>
            <w:left w:val="none" w:sz="0" w:space="0" w:color="auto"/>
            <w:bottom w:val="none" w:sz="0" w:space="0" w:color="auto"/>
            <w:right w:val="none" w:sz="0" w:space="0" w:color="auto"/>
          </w:divBdr>
        </w:div>
        <w:div w:id="685906278">
          <w:marLeft w:val="0"/>
          <w:marRight w:val="0"/>
          <w:marTop w:val="0"/>
          <w:marBottom w:val="0"/>
          <w:divBdr>
            <w:top w:val="none" w:sz="0" w:space="0" w:color="auto"/>
            <w:left w:val="none" w:sz="0" w:space="0" w:color="auto"/>
            <w:bottom w:val="none" w:sz="0" w:space="0" w:color="auto"/>
            <w:right w:val="none" w:sz="0" w:space="0" w:color="auto"/>
          </w:divBdr>
        </w:div>
        <w:div w:id="2085838281">
          <w:marLeft w:val="0"/>
          <w:marRight w:val="0"/>
          <w:marTop w:val="0"/>
          <w:marBottom w:val="0"/>
          <w:divBdr>
            <w:top w:val="none" w:sz="0" w:space="0" w:color="auto"/>
            <w:left w:val="none" w:sz="0" w:space="0" w:color="auto"/>
            <w:bottom w:val="none" w:sz="0" w:space="0" w:color="auto"/>
            <w:right w:val="none" w:sz="0" w:space="0" w:color="auto"/>
          </w:divBdr>
        </w:div>
        <w:div w:id="30418166">
          <w:marLeft w:val="0"/>
          <w:marRight w:val="0"/>
          <w:marTop w:val="0"/>
          <w:marBottom w:val="0"/>
          <w:divBdr>
            <w:top w:val="none" w:sz="0" w:space="0" w:color="auto"/>
            <w:left w:val="none" w:sz="0" w:space="0" w:color="auto"/>
            <w:bottom w:val="none" w:sz="0" w:space="0" w:color="auto"/>
            <w:right w:val="none" w:sz="0" w:space="0" w:color="auto"/>
          </w:divBdr>
        </w:div>
        <w:div w:id="94252934">
          <w:marLeft w:val="0"/>
          <w:marRight w:val="0"/>
          <w:marTop w:val="0"/>
          <w:marBottom w:val="0"/>
          <w:divBdr>
            <w:top w:val="none" w:sz="0" w:space="0" w:color="auto"/>
            <w:left w:val="none" w:sz="0" w:space="0" w:color="auto"/>
            <w:bottom w:val="none" w:sz="0" w:space="0" w:color="auto"/>
            <w:right w:val="none" w:sz="0" w:space="0" w:color="auto"/>
          </w:divBdr>
        </w:div>
        <w:div w:id="1066412934">
          <w:marLeft w:val="0"/>
          <w:marRight w:val="0"/>
          <w:marTop w:val="0"/>
          <w:marBottom w:val="0"/>
          <w:divBdr>
            <w:top w:val="none" w:sz="0" w:space="0" w:color="auto"/>
            <w:left w:val="none" w:sz="0" w:space="0" w:color="auto"/>
            <w:bottom w:val="none" w:sz="0" w:space="0" w:color="auto"/>
            <w:right w:val="none" w:sz="0" w:space="0" w:color="auto"/>
          </w:divBdr>
        </w:div>
        <w:div w:id="927078417">
          <w:marLeft w:val="0"/>
          <w:marRight w:val="0"/>
          <w:marTop w:val="0"/>
          <w:marBottom w:val="0"/>
          <w:divBdr>
            <w:top w:val="none" w:sz="0" w:space="0" w:color="auto"/>
            <w:left w:val="none" w:sz="0" w:space="0" w:color="auto"/>
            <w:bottom w:val="none" w:sz="0" w:space="0" w:color="auto"/>
            <w:right w:val="none" w:sz="0" w:space="0" w:color="auto"/>
          </w:divBdr>
        </w:div>
        <w:div w:id="1367370094">
          <w:marLeft w:val="0"/>
          <w:marRight w:val="0"/>
          <w:marTop w:val="0"/>
          <w:marBottom w:val="0"/>
          <w:divBdr>
            <w:top w:val="none" w:sz="0" w:space="0" w:color="auto"/>
            <w:left w:val="none" w:sz="0" w:space="0" w:color="auto"/>
            <w:bottom w:val="none" w:sz="0" w:space="0" w:color="auto"/>
            <w:right w:val="none" w:sz="0" w:space="0" w:color="auto"/>
          </w:divBdr>
        </w:div>
        <w:div w:id="1068769775">
          <w:marLeft w:val="0"/>
          <w:marRight w:val="0"/>
          <w:marTop w:val="0"/>
          <w:marBottom w:val="0"/>
          <w:divBdr>
            <w:top w:val="none" w:sz="0" w:space="0" w:color="auto"/>
            <w:left w:val="none" w:sz="0" w:space="0" w:color="auto"/>
            <w:bottom w:val="none" w:sz="0" w:space="0" w:color="auto"/>
            <w:right w:val="none" w:sz="0" w:space="0" w:color="auto"/>
          </w:divBdr>
        </w:div>
        <w:div w:id="1766227807">
          <w:marLeft w:val="0"/>
          <w:marRight w:val="0"/>
          <w:marTop w:val="0"/>
          <w:marBottom w:val="0"/>
          <w:divBdr>
            <w:top w:val="none" w:sz="0" w:space="0" w:color="auto"/>
            <w:left w:val="none" w:sz="0" w:space="0" w:color="auto"/>
            <w:bottom w:val="none" w:sz="0" w:space="0" w:color="auto"/>
            <w:right w:val="none" w:sz="0" w:space="0" w:color="auto"/>
          </w:divBdr>
        </w:div>
        <w:div w:id="373310608">
          <w:marLeft w:val="0"/>
          <w:marRight w:val="0"/>
          <w:marTop w:val="0"/>
          <w:marBottom w:val="0"/>
          <w:divBdr>
            <w:top w:val="none" w:sz="0" w:space="0" w:color="auto"/>
            <w:left w:val="none" w:sz="0" w:space="0" w:color="auto"/>
            <w:bottom w:val="none" w:sz="0" w:space="0" w:color="auto"/>
            <w:right w:val="none" w:sz="0" w:space="0" w:color="auto"/>
          </w:divBdr>
        </w:div>
        <w:div w:id="1487746025">
          <w:marLeft w:val="0"/>
          <w:marRight w:val="0"/>
          <w:marTop w:val="0"/>
          <w:marBottom w:val="0"/>
          <w:divBdr>
            <w:top w:val="none" w:sz="0" w:space="0" w:color="auto"/>
            <w:left w:val="none" w:sz="0" w:space="0" w:color="auto"/>
            <w:bottom w:val="none" w:sz="0" w:space="0" w:color="auto"/>
            <w:right w:val="none" w:sz="0" w:space="0" w:color="auto"/>
          </w:divBdr>
        </w:div>
        <w:div w:id="355230108">
          <w:marLeft w:val="0"/>
          <w:marRight w:val="0"/>
          <w:marTop w:val="0"/>
          <w:marBottom w:val="0"/>
          <w:divBdr>
            <w:top w:val="none" w:sz="0" w:space="0" w:color="auto"/>
            <w:left w:val="none" w:sz="0" w:space="0" w:color="auto"/>
            <w:bottom w:val="none" w:sz="0" w:space="0" w:color="auto"/>
            <w:right w:val="none" w:sz="0" w:space="0" w:color="auto"/>
          </w:divBdr>
        </w:div>
        <w:div w:id="930553476">
          <w:marLeft w:val="0"/>
          <w:marRight w:val="0"/>
          <w:marTop w:val="0"/>
          <w:marBottom w:val="0"/>
          <w:divBdr>
            <w:top w:val="none" w:sz="0" w:space="0" w:color="auto"/>
            <w:left w:val="none" w:sz="0" w:space="0" w:color="auto"/>
            <w:bottom w:val="none" w:sz="0" w:space="0" w:color="auto"/>
            <w:right w:val="none" w:sz="0" w:space="0" w:color="auto"/>
          </w:divBdr>
        </w:div>
        <w:div w:id="1355575612">
          <w:marLeft w:val="0"/>
          <w:marRight w:val="0"/>
          <w:marTop w:val="0"/>
          <w:marBottom w:val="0"/>
          <w:divBdr>
            <w:top w:val="none" w:sz="0" w:space="0" w:color="auto"/>
            <w:left w:val="none" w:sz="0" w:space="0" w:color="auto"/>
            <w:bottom w:val="none" w:sz="0" w:space="0" w:color="auto"/>
            <w:right w:val="none" w:sz="0" w:space="0" w:color="auto"/>
          </w:divBdr>
        </w:div>
        <w:div w:id="1139688315">
          <w:marLeft w:val="0"/>
          <w:marRight w:val="0"/>
          <w:marTop w:val="0"/>
          <w:marBottom w:val="0"/>
          <w:divBdr>
            <w:top w:val="none" w:sz="0" w:space="0" w:color="auto"/>
            <w:left w:val="none" w:sz="0" w:space="0" w:color="auto"/>
            <w:bottom w:val="none" w:sz="0" w:space="0" w:color="auto"/>
            <w:right w:val="none" w:sz="0" w:space="0" w:color="auto"/>
          </w:divBdr>
        </w:div>
        <w:div w:id="1362438781">
          <w:marLeft w:val="0"/>
          <w:marRight w:val="0"/>
          <w:marTop w:val="0"/>
          <w:marBottom w:val="0"/>
          <w:divBdr>
            <w:top w:val="none" w:sz="0" w:space="0" w:color="auto"/>
            <w:left w:val="none" w:sz="0" w:space="0" w:color="auto"/>
            <w:bottom w:val="none" w:sz="0" w:space="0" w:color="auto"/>
            <w:right w:val="none" w:sz="0" w:space="0" w:color="auto"/>
          </w:divBdr>
        </w:div>
        <w:div w:id="2143620878">
          <w:marLeft w:val="0"/>
          <w:marRight w:val="0"/>
          <w:marTop w:val="0"/>
          <w:marBottom w:val="0"/>
          <w:divBdr>
            <w:top w:val="none" w:sz="0" w:space="0" w:color="auto"/>
            <w:left w:val="none" w:sz="0" w:space="0" w:color="auto"/>
            <w:bottom w:val="none" w:sz="0" w:space="0" w:color="auto"/>
            <w:right w:val="none" w:sz="0" w:space="0" w:color="auto"/>
          </w:divBdr>
        </w:div>
        <w:div w:id="727535680">
          <w:marLeft w:val="0"/>
          <w:marRight w:val="0"/>
          <w:marTop w:val="0"/>
          <w:marBottom w:val="0"/>
          <w:divBdr>
            <w:top w:val="none" w:sz="0" w:space="0" w:color="auto"/>
            <w:left w:val="none" w:sz="0" w:space="0" w:color="auto"/>
            <w:bottom w:val="none" w:sz="0" w:space="0" w:color="auto"/>
            <w:right w:val="none" w:sz="0" w:space="0" w:color="auto"/>
          </w:divBdr>
        </w:div>
        <w:div w:id="1020736534">
          <w:marLeft w:val="0"/>
          <w:marRight w:val="0"/>
          <w:marTop w:val="0"/>
          <w:marBottom w:val="0"/>
          <w:divBdr>
            <w:top w:val="none" w:sz="0" w:space="0" w:color="auto"/>
            <w:left w:val="none" w:sz="0" w:space="0" w:color="auto"/>
            <w:bottom w:val="none" w:sz="0" w:space="0" w:color="auto"/>
            <w:right w:val="none" w:sz="0" w:space="0" w:color="auto"/>
          </w:divBdr>
        </w:div>
        <w:div w:id="1170634823">
          <w:marLeft w:val="0"/>
          <w:marRight w:val="0"/>
          <w:marTop w:val="0"/>
          <w:marBottom w:val="0"/>
          <w:divBdr>
            <w:top w:val="none" w:sz="0" w:space="0" w:color="auto"/>
            <w:left w:val="none" w:sz="0" w:space="0" w:color="auto"/>
            <w:bottom w:val="none" w:sz="0" w:space="0" w:color="auto"/>
            <w:right w:val="none" w:sz="0" w:space="0" w:color="auto"/>
          </w:divBdr>
        </w:div>
        <w:div w:id="1796370836">
          <w:marLeft w:val="0"/>
          <w:marRight w:val="0"/>
          <w:marTop w:val="0"/>
          <w:marBottom w:val="0"/>
          <w:divBdr>
            <w:top w:val="none" w:sz="0" w:space="0" w:color="auto"/>
            <w:left w:val="none" w:sz="0" w:space="0" w:color="auto"/>
            <w:bottom w:val="none" w:sz="0" w:space="0" w:color="auto"/>
            <w:right w:val="none" w:sz="0" w:space="0" w:color="auto"/>
          </w:divBdr>
        </w:div>
        <w:div w:id="1475485426">
          <w:marLeft w:val="0"/>
          <w:marRight w:val="0"/>
          <w:marTop w:val="0"/>
          <w:marBottom w:val="0"/>
          <w:divBdr>
            <w:top w:val="none" w:sz="0" w:space="0" w:color="auto"/>
            <w:left w:val="none" w:sz="0" w:space="0" w:color="auto"/>
            <w:bottom w:val="none" w:sz="0" w:space="0" w:color="auto"/>
            <w:right w:val="none" w:sz="0" w:space="0" w:color="auto"/>
          </w:divBdr>
        </w:div>
        <w:div w:id="1177573777">
          <w:marLeft w:val="0"/>
          <w:marRight w:val="0"/>
          <w:marTop w:val="0"/>
          <w:marBottom w:val="0"/>
          <w:divBdr>
            <w:top w:val="none" w:sz="0" w:space="0" w:color="auto"/>
            <w:left w:val="none" w:sz="0" w:space="0" w:color="auto"/>
            <w:bottom w:val="none" w:sz="0" w:space="0" w:color="auto"/>
            <w:right w:val="none" w:sz="0" w:space="0" w:color="auto"/>
          </w:divBdr>
        </w:div>
        <w:div w:id="622272237">
          <w:marLeft w:val="0"/>
          <w:marRight w:val="0"/>
          <w:marTop w:val="0"/>
          <w:marBottom w:val="0"/>
          <w:divBdr>
            <w:top w:val="none" w:sz="0" w:space="0" w:color="auto"/>
            <w:left w:val="none" w:sz="0" w:space="0" w:color="auto"/>
            <w:bottom w:val="none" w:sz="0" w:space="0" w:color="auto"/>
            <w:right w:val="none" w:sz="0" w:space="0" w:color="auto"/>
          </w:divBdr>
        </w:div>
        <w:div w:id="1838691648">
          <w:marLeft w:val="0"/>
          <w:marRight w:val="0"/>
          <w:marTop w:val="0"/>
          <w:marBottom w:val="0"/>
          <w:divBdr>
            <w:top w:val="none" w:sz="0" w:space="0" w:color="auto"/>
            <w:left w:val="none" w:sz="0" w:space="0" w:color="auto"/>
            <w:bottom w:val="none" w:sz="0" w:space="0" w:color="auto"/>
            <w:right w:val="none" w:sz="0" w:space="0" w:color="auto"/>
          </w:divBdr>
        </w:div>
        <w:div w:id="2018658101">
          <w:marLeft w:val="0"/>
          <w:marRight w:val="0"/>
          <w:marTop w:val="0"/>
          <w:marBottom w:val="0"/>
          <w:divBdr>
            <w:top w:val="none" w:sz="0" w:space="0" w:color="auto"/>
            <w:left w:val="none" w:sz="0" w:space="0" w:color="auto"/>
            <w:bottom w:val="none" w:sz="0" w:space="0" w:color="auto"/>
            <w:right w:val="none" w:sz="0" w:space="0" w:color="auto"/>
          </w:divBdr>
        </w:div>
        <w:div w:id="1698310099">
          <w:marLeft w:val="0"/>
          <w:marRight w:val="0"/>
          <w:marTop w:val="0"/>
          <w:marBottom w:val="0"/>
          <w:divBdr>
            <w:top w:val="none" w:sz="0" w:space="0" w:color="auto"/>
            <w:left w:val="none" w:sz="0" w:space="0" w:color="auto"/>
            <w:bottom w:val="none" w:sz="0" w:space="0" w:color="auto"/>
            <w:right w:val="none" w:sz="0" w:space="0" w:color="auto"/>
          </w:divBdr>
        </w:div>
        <w:div w:id="1524905266">
          <w:marLeft w:val="0"/>
          <w:marRight w:val="0"/>
          <w:marTop w:val="0"/>
          <w:marBottom w:val="0"/>
          <w:divBdr>
            <w:top w:val="none" w:sz="0" w:space="0" w:color="auto"/>
            <w:left w:val="none" w:sz="0" w:space="0" w:color="auto"/>
            <w:bottom w:val="none" w:sz="0" w:space="0" w:color="auto"/>
            <w:right w:val="none" w:sz="0" w:space="0" w:color="auto"/>
          </w:divBdr>
        </w:div>
        <w:div w:id="1387678927">
          <w:marLeft w:val="0"/>
          <w:marRight w:val="0"/>
          <w:marTop w:val="0"/>
          <w:marBottom w:val="0"/>
          <w:divBdr>
            <w:top w:val="none" w:sz="0" w:space="0" w:color="auto"/>
            <w:left w:val="none" w:sz="0" w:space="0" w:color="auto"/>
            <w:bottom w:val="none" w:sz="0" w:space="0" w:color="auto"/>
            <w:right w:val="none" w:sz="0" w:space="0" w:color="auto"/>
          </w:divBdr>
        </w:div>
        <w:div w:id="841159661">
          <w:marLeft w:val="0"/>
          <w:marRight w:val="0"/>
          <w:marTop w:val="0"/>
          <w:marBottom w:val="0"/>
          <w:divBdr>
            <w:top w:val="none" w:sz="0" w:space="0" w:color="auto"/>
            <w:left w:val="none" w:sz="0" w:space="0" w:color="auto"/>
            <w:bottom w:val="none" w:sz="0" w:space="0" w:color="auto"/>
            <w:right w:val="none" w:sz="0" w:space="0" w:color="auto"/>
          </w:divBdr>
        </w:div>
        <w:div w:id="1760053338">
          <w:marLeft w:val="0"/>
          <w:marRight w:val="0"/>
          <w:marTop w:val="0"/>
          <w:marBottom w:val="0"/>
          <w:divBdr>
            <w:top w:val="none" w:sz="0" w:space="0" w:color="auto"/>
            <w:left w:val="none" w:sz="0" w:space="0" w:color="auto"/>
            <w:bottom w:val="none" w:sz="0" w:space="0" w:color="auto"/>
            <w:right w:val="none" w:sz="0" w:space="0" w:color="auto"/>
          </w:divBdr>
        </w:div>
        <w:div w:id="1345014065">
          <w:marLeft w:val="0"/>
          <w:marRight w:val="0"/>
          <w:marTop w:val="0"/>
          <w:marBottom w:val="0"/>
          <w:divBdr>
            <w:top w:val="none" w:sz="0" w:space="0" w:color="auto"/>
            <w:left w:val="none" w:sz="0" w:space="0" w:color="auto"/>
            <w:bottom w:val="none" w:sz="0" w:space="0" w:color="auto"/>
            <w:right w:val="none" w:sz="0" w:space="0" w:color="auto"/>
          </w:divBdr>
        </w:div>
        <w:div w:id="1866290093">
          <w:marLeft w:val="0"/>
          <w:marRight w:val="0"/>
          <w:marTop w:val="0"/>
          <w:marBottom w:val="0"/>
          <w:divBdr>
            <w:top w:val="none" w:sz="0" w:space="0" w:color="auto"/>
            <w:left w:val="none" w:sz="0" w:space="0" w:color="auto"/>
            <w:bottom w:val="none" w:sz="0" w:space="0" w:color="auto"/>
            <w:right w:val="none" w:sz="0" w:space="0" w:color="auto"/>
          </w:divBdr>
        </w:div>
        <w:div w:id="1100301185">
          <w:marLeft w:val="0"/>
          <w:marRight w:val="0"/>
          <w:marTop w:val="0"/>
          <w:marBottom w:val="0"/>
          <w:divBdr>
            <w:top w:val="none" w:sz="0" w:space="0" w:color="auto"/>
            <w:left w:val="none" w:sz="0" w:space="0" w:color="auto"/>
            <w:bottom w:val="none" w:sz="0" w:space="0" w:color="auto"/>
            <w:right w:val="none" w:sz="0" w:space="0" w:color="auto"/>
          </w:divBdr>
        </w:div>
        <w:div w:id="1310789332">
          <w:marLeft w:val="0"/>
          <w:marRight w:val="0"/>
          <w:marTop w:val="0"/>
          <w:marBottom w:val="0"/>
          <w:divBdr>
            <w:top w:val="none" w:sz="0" w:space="0" w:color="auto"/>
            <w:left w:val="none" w:sz="0" w:space="0" w:color="auto"/>
            <w:bottom w:val="none" w:sz="0" w:space="0" w:color="auto"/>
            <w:right w:val="none" w:sz="0" w:space="0" w:color="auto"/>
          </w:divBdr>
        </w:div>
        <w:div w:id="1967539274">
          <w:marLeft w:val="0"/>
          <w:marRight w:val="0"/>
          <w:marTop w:val="0"/>
          <w:marBottom w:val="0"/>
          <w:divBdr>
            <w:top w:val="none" w:sz="0" w:space="0" w:color="auto"/>
            <w:left w:val="none" w:sz="0" w:space="0" w:color="auto"/>
            <w:bottom w:val="none" w:sz="0" w:space="0" w:color="auto"/>
            <w:right w:val="none" w:sz="0" w:space="0" w:color="auto"/>
          </w:divBdr>
        </w:div>
        <w:div w:id="175126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c4.kb.nl/DB=1/SET=1/TTL=22/CLK?IKT=4&amp;TRM=ende" TargetMode="External"/><Relationship Id="rId18" Type="http://schemas.openxmlformats.org/officeDocument/2006/relationships/hyperlink" Target="http://opc4.kb.nl/DB=1/SET=1/TTL=22/CLK?IKT=4&amp;TRM=en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pc4.kb.nl/DB=1/SET=1/TTL=22/CLK?IKT=4&amp;TRM=men" TargetMode="External"/><Relationship Id="rId7" Type="http://schemas.openxmlformats.org/officeDocument/2006/relationships/footnotes" Target="footnotes.xml"/><Relationship Id="rId12" Type="http://schemas.openxmlformats.org/officeDocument/2006/relationships/hyperlink" Target="http://opc4.kb.nl/DB=1/SET=1/TTL=22/CLK?IKT=4&amp;TRM=Zeelant" TargetMode="External"/><Relationship Id="rId17" Type="http://schemas.openxmlformats.org/officeDocument/2006/relationships/hyperlink" Target="http://opc4.kb.nl/DB=1/SET=1/TTL=22/CLK?IKT=4&amp;TRM=Uutrech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c4.kb.nl/DB=1/SET=1/TTL=22/CLK?IKT=4&amp;TRM=stichte" TargetMode="External"/><Relationship Id="rId20" Type="http://schemas.openxmlformats.org/officeDocument/2006/relationships/hyperlink" Target="http://opc4.kb.nl/DB=1/SET=1/TTL=22/CLK?IKT=4&amp;TRM=land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c4.kb.nl/DB=1/SET=1/TTL=22/CLK?IKT=4&amp;TRM=Hollant," TargetMode="External"/><Relationship Id="rId24" Type="http://schemas.openxmlformats.org/officeDocument/2006/relationships/hyperlink" Target="http://opc4.kb.nl/DB=1/SET=1/TTL=22/CLK?IKT=4&amp;TRM=sal" TargetMode="External"/><Relationship Id="rId5" Type="http://schemas.openxmlformats.org/officeDocument/2006/relationships/settings" Target="settings.xml"/><Relationship Id="rId15" Type="http://schemas.openxmlformats.org/officeDocument/2006/relationships/hyperlink" Target="http://opc4.kb.nl/DB=1/SET=1/TTL=22/CLK?IKT=4&amp;TRM=ende" TargetMode="External"/><Relationship Id="rId23" Type="http://schemas.openxmlformats.org/officeDocument/2006/relationships/hyperlink" Target="http://opc4.kb.nl/DB=1/SET=1/TTL=22/CLK?IKT=4&amp;TRM=nomen" TargetMode="External"/><Relationship Id="rId10" Type="http://schemas.openxmlformats.org/officeDocument/2006/relationships/hyperlink" Target="http://opc4.kb.nl/DB=1/SET=1/TTL=22/CLK?IKT=4&amp;TRM=cronicke" TargetMode="External"/><Relationship Id="rId19" Type="http://schemas.openxmlformats.org/officeDocument/2006/relationships/hyperlink" Target="http://opc4.kb.nl/DB=1/SET=1/TTL=22/CLK?IKT=4&amp;TRM=veel" TargetMode="External"/><Relationship Id="rId4" Type="http://schemas.microsoft.com/office/2007/relationships/stylesWithEffects" Target="stylesWithEffects.xml"/><Relationship Id="rId9" Type="http://schemas.openxmlformats.org/officeDocument/2006/relationships/hyperlink" Target="http://opc4.kb.nl/DB=1/SET=1/TTL=22/CLK?IKT=4&amp;TRM=historie" TargetMode="External"/><Relationship Id="rId14" Type="http://schemas.openxmlformats.org/officeDocument/2006/relationships/hyperlink" Target="http://opc4.kb.nl/DB=1/SET=1/TTL=22/CLK?IKT=4&amp;TRM=Vrieslant" TargetMode="External"/><Relationship Id="rId22" Type="http://schemas.openxmlformats.org/officeDocument/2006/relationships/hyperlink" Target="http://opc4.kb.nl/DB=1/SET=1/TTL=22/CLK?IKT=4&amp;TRM=hierna"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D180-8BDB-495D-9FBB-10980EB0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1543</Words>
  <Characters>8801</Characters>
  <Application>Microsoft Office Word</Application>
  <DocSecurity>4</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KB</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 Angevaare</dc:creator>
  <cp:lastModifiedBy>Olaf Janssen</cp:lastModifiedBy>
  <cp:revision>2</cp:revision>
  <dcterms:created xsi:type="dcterms:W3CDTF">2017-09-12T12:52:00Z</dcterms:created>
  <dcterms:modified xsi:type="dcterms:W3CDTF">2017-09-12T12:52:00Z</dcterms:modified>
</cp:coreProperties>
</file>